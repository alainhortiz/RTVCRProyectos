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A38E7" w14:textId="77777777" w:rsidR="00C9290B" w:rsidRDefault="00C9290B" w:rsidP="000811B2">
      <w:pPr>
        <w:spacing w:after="0" w:line="240" w:lineRule="auto"/>
        <w:jc w:val="both"/>
        <w:rPr>
          <w:rFonts w:ascii="Arial Rounded MT Bold" w:hAnsi="Arial Rounded MT Bold" w:cs="Arial"/>
          <w:b/>
          <w:lang w:val="es-EC" w:eastAsia="en-US"/>
        </w:rPr>
      </w:pPr>
    </w:p>
    <w:p w14:paraId="3246591C" w14:textId="51C2E93A" w:rsidR="000811B2" w:rsidRPr="00FC4079" w:rsidRDefault="00E11D16" w:rsidP="000811B2">
      <w:pPr>
        <w:spacing w:after="0" w:line="240" w:lineRule="auto"/>
        <w:jc w:val="both"/>
        <w:rPr>
          <w:rFonts w:ascii="Arial Rounded MT Bold" w:hAnsi="Arial Rounded MT Bold" w:cs="Arial"/>
          <w:b/>
          <w:lang w:val="es-EC" w:eastAsia="en-US"/>
        </w:rPr>
      </w:pPr>
      <w:proofErr w:type="gramStart"/>
      <w:r w:rsidRPr="00FC4079">
        <w:rPr>
          <w:rFonts w:ascii="Arial Rounded MT Bold" w:hAnsi="Arial Rounded MT Bold" w:cs="Arial"/>
          <w:b/>
          <w:lang w:val="es-EC" w:eastAsia="en-US"/>
        </w:rPr>
        <w:t>CONTRATO  No</w:t>
      </w:r>
      <w:proofErr w:type="gramEnd"/>
      <w:r w:rsidRPr="00FC4079">
        <w:rPr>
          <w:rFonts w:ascii="Arial Rounded MT Bold" w:hAnsi="Arial Rounded MT Bold" w:cs="Arial"/>
          <w:b/>
          <w:lang w:val="es-EC" w:eastAsia="en-US"/>
        </w:rPr>
        <w:t xml:space="preserve">. </w:t>
      </w:r>
      <w:r w:rsidR="00A06226">
        <w:rPr>
          <w:rFonts w:ascii="Arial Rounded MT Bold" w:hAnsi="Arial Rounded MT Bold" w:cs="Arial"/>
          <w:b/>
          <w:lang w:val="es-EC" w:eastAsia="en-US"/>
        </w:rPr>
        <w:t>6</w:t>
      </w:r>
    </w:p>
    <w:p w14:paraId="4FD558FE" w14:textId="77777777" w:rsidR="00E11D16" w:rsidRPr="00FC4079" w:rsidRDefault="00E11D16" w:rsidP="000811B2">
      <w:pPr>
        <w:spacing w:after="0" w:line="240" w:lineRule="auto"/>
        <w:jc w:val="both"/>
        <w:rPr>
          <w:rFonts w:ascii="Arial Rounded MT Bold" w:hAnsi="Arial Rounded MT Bold" w:cs="Arial"/>
          <w:b/>
          <w:lang w:val="es-EC" w:eastAsia="en-US"/>
        </w:rPr>
      </w:pPr>
    </w:p>
    <w:p w14:paraId="46C3EF99" w14:textId="77777777" w:rsidR="000811B2" w:rsidRPr="000811B2" w:rsidRDefault="000811B2" w:rsidP="000811B2">
      <w:pPr>
        <w:spacing w:after="0" w:line="240" w:lineRule="auto"/>
        <w:jc w:val="both"/>
        <w:rPr>
          <w:rFonts w:ascii="Arial" w:hAnsi="Arial" w:cs="Arial"/>
          <w:lang w:val="es-EC" w:eastAsia="en-US"/>
        </w:rPr>
      </w:pPr>
      <w:r w:rsidRPr="000811B2">
        <w:rPr>
          <w:rFonts w:ascii="Arial" w:hAnsi="Arial" w:cs="Arial"/>
          <w:lang w:val="es-EC" w:eastAsia="en-US"/>
        </w:rPr>
        <w:t xml:space="preserve">DE UNA PARTE: La Empresa Comercializadora de la Radio y la Televisión, en forma abreviada RTV Comercial, cuya creación fue autorizada mediante Resolución No. 500 de fecha 26 de octubre de 2006, dictada por el Ministro de Economía y Planificación, constituida mediante Resolución No. 3 de fecha 26 de enero de 2007, dictada por el </w:t>
      </w:r>
      <w:proofErr w:type="gramStart"/>
      <w:r w:rsidRPr="000811B2">
        <w:rPr>
          <w:rFonts w:ascii="Arial" w:hAnsi="Arial" w:cs="Arial"/>
          <w:lang w:val="es-EC" w:eastAsia="en-US"/>
        </w:rPr>
        <w:t>Presidente</w:t>
      </w:r>
      <w:proofErr w:type="gramEnd"/>
      <w:r w:rsidRPr="000811B2">
        <w:rPr>
          <w:rFonts w:ascii="Arial" w:hAnsi="Arial" w:cs="Arial"/>
          <w:lang w:val="es-EC" w:eastAsia="en-US"/>
        </w:rPr>
        <w:t xml:space="preserve"> del Instituto Cubano de Radio y Televisión, con domicilio legal en calle 17 esquina M Edificio FOCSA apto. 4M, Vedado, Plaza de la Revolución, teléfonos 78319456, cuenta bancaria en moneda libremente convertible estandarizada No. 0407610002180028, en el Banco Internacional de Comercio BICSA Sucursal 076, y con cuenta bancaria en moneda nacional No 0526420029280017 en el Banco Metropolitano Sucursal 264, inscripto con el código REEUP 233-0-4173, con Número de Identificación Tributaria 01004105145, representada en este acto por Yaima González Piñeiro   en su carácter de Directora de Servicios de Producción, lo cual acredita mediante la Resolución 6 de fecha 1 de febrero de 2018, quien a los efectos del presente contrato y en lo adelante se denominará RTVC.</w:t>
      </w:r>
    </w:p>
    <w:p w14:paraId="65CBACED" w14:textId="77777777" w:rsidR="000811B2" w:rsidRPr="000811B2" w:rsidRDefault="000811B2" w:rsidP="000811B2">
      <w:pPr>
        <w:spacing w:after="0" w:line="240" w:lineRule="auto"/>
        <w:jc w:val="both"/>
        <w:rPr>
          <w:rFonts w:ascii="Arial" w:hAnsi="Arial" w:cs="Arial"/>
          <w:lang w:val="es-EC" w:eastAsia="en-US"/>
        </w:rPr>
      </w:pPr>
    </w:p>
    <w:p w14:paraId="51B5F2F6" w14:textId="6491F32C" w:rsidR="000811B2" w:rsidRPr="000811B2" w:rsidRDefault="00C9290B" w:rsidP="000811B2">
      <w:pPr>
        <w:spacing w:after="0" w:line="240" w:lineRule="auto"/>
        <w:jc w:val="both"/>
        <w:rPr>
          <w:rFonts w:ascii="Arial" w:hAnsi="Arial" w:cs="Arial"/>
          <w:lang w:val="es-EC" w:eastAsia="en-US"/>
        </w:rPr>
      </w:pPr>
      <w:r w:rsidRPr="00C9290B">
        <w:rPr>
          <w:rFonts w:ascii="Arial" w:hAnsi="Arial" w:cs="Arial"/>
          <w:b/>
          <w:bCs/>
          <w:color w:val="000000"/>
          <w:lang w:eastAsia="es-VE"/>
        </w:rPr>
        <w:t>DE OTRA PARTE: ${</w:t>
      </w:r>
      <w:proofErr w:type="spellStart"/>
      <w:r w:rsidRPr="00C9290B">
        <w:rPr>
          <w:rFonts w:ascii="Arial" w:hAnsi="Arial" w:cs="Arial"/>
          <w:b/>
          <w:bCs/>
          <w:color w:val="000000"/>
          <w:lang w:eastAsia="es-VE"/>
        </w:rPr>
        <w:t>nombre_persona</w:t>
      </w:r>
      <w:proofErr w:type="spellEnd"/>
      <w:r w:rsidRPr="00C9290B">
        <w:rPr>
          <w:rFonts w:ascii="Arial" w:hAnsi="Arial" w:cs="Arial"/>
          <w:b/>
          <w:bCs/>
          <w:color w:val="000000"/>
          <w:lang w:eastAsia="es-VE"/>
        </w:rPr>
        <w:t>}</w:t>
      </w:r>
      <w:r w:rsidRPr="00C9290B">
        <w:rPr>
          <w:rFonts w:ascii="Arial" w:hAnsi="Arial" w:cs="Arial"/>
          <w:color w:val="000000"/>
          <w:lang w:eastAsia="es-VE"/>
        </w:rPr>
        <w:t xml:space="preserve"> ciudadano ${</w:t>
      </w:r>
      <w:proofErr w:type="spellStart"/>
      <w:r w:rsidRPr="00C9290B">
        <w:rPr>
          <w:rFonts w:ascii="Arial" w:hAnsi="Arial" w:cs="Arial"/>
          <w:color w:val="000000"/>
          <w:lang w:eastAsia="es-VE"/>
        </w:rPr>
        <w:t>ciudadania</w:t>
      </w:r>
      <w:proofErr w:type="spellEnd"/>
      <w:r w:rsidRPr="00C9290B">
        <w:rPr>
          <w:rFonts w:ascii="Arial" w:hAnsi="Arial" w:cs="Arial"/>
          <w:color w:val="000000"/>
          <w:lang w:eastAsia="es-VE"/>
        </w:rPr>
        <w:t>}, mayor de edad, con número de identidad permanente ${</w:t>
      </w:r>
      <w:proofErr w:type="spellStart"/>
      <w:r w:rsidRPr="00C9290B">
        <w:rPr>
          <w:rFonts w:ascii="Arial" w:hAnsi="Arial" w:cs="Arial"/>
          <w:color w:val="000000"/>
          <w:lang w:eastAsia="es-VE"/>
        </w:rPr>
        <w:t>carnet_identidad</w:t>
      </w:r>
      <w:proofErr w:type="spellEnd"/>
      <w:r w:rsidRPr="00C9290B">
        <w:rPr>
          <w:rFonts w:ascii="Arial" w:hAnsi="Arial" w:cs="Arial"/>
          <w:color w:val="000000"/>
          <w:lang w:eastAsia="es-VE"/>
        </w:rPr>
        <w:t>} ${</w:t>
      </w:r>
      <w:proofErr w:type="spellStart"/>
      <w:r w:rsidRPr="00C9290B">
        <w:rPr>
          <w:rFonts w:ascii="Arial" w:hAnsi="Arial" w:cs="Arial"/>
          <w:color w:val="000000"/>
          <w:lang w:eastAsia="es-VE"/>
        </w:rPr>
        <w:t>nit</w:t>
      </w:r>
      <w:proofErr w:type="spellEnd"/>
      <w:r w:rsidRPr="00C9290B">
        <w:rPr>
          <w:rFonts w:ascii="Arial" w:hAnsi="Arial" w:cs="Arial"/>
          <w:color w:val="000000"/>
          <w:lang w:eastAsia="es-VE"/>
        </w:rPr>
        <w:t>}, con domicilio legal en ${</w:t>
      </w:r>
      <w:proofErr w:type="spellStart"/>
      <w:r w:rsidRPr="00C9290B">
        <w:rPr>
          <w:rFonts w:ascii="Arial" w:hAnsi="Arial" w:cs="Arial"/>
          <w:color w:val="000000"/>
          <w:lang w:eastAsia="es-VE"/>
        </w:rPr>
        <w:t>direccion</w:t>
      </w:r>
      <w:proofErr w:type="spellEnd"/>
      <w:r w:rsidRPr="00C9290B">
        <w:rPr>
          <w:rFonts w:ascii="Arial" w:hAnsi="Arial" w:cs="Arial"/>
          <w:color w:val="000000"/>
          <w:lang w:eastAsia="es-VE"/>
        </w:rPr>
        <w:t>}, de profesión ${</w:t>
      </w:r>
      <w:proofErr w:type="spellStart"/>
      <w:r w:rsidRPr="00C9290B">
        <w:rPr>
          <w:rFonts w:ascii="Arial" w:hAnsi="Arial" w:cs="Arial"/>
          <w:color w:val="000000"/>
          <w:lang w:eastAsia="es-VE"/>
        </w:rPr>
        <w:t>profesion</w:t>
      </w:r>
      <w:proofErr w:type="spellEnd"/>
      <w:r w:rsidRPr="00C9290B">
        <w:rPr>
          <w:rFonts w:ascii="Arial" w:hAnsi="Arial" w:cs="Arial"/>
          <w:color w:val="000000"/>
          <w:lang w:eastAsia="es-VE"/>
        </w:rPr>
        <w:t>}, que en lo adelante se denominará</w:t>
      </w:r>
      <w:r w:rsidRPr="00BE29FB">
        <w:rPr>
          <w:rFonts w:ascii="Arial" w:hAnsi="Arial" w:cs="Arial"/>
          <w:color w:val="000000"/>
          <w:sz w:val="20"/>
          <w:szCs w:val="20"/>
          <w:lang w:eastAsia="es-VE"/>
        </w:rPr>
        <w:t xml:space="preserve"> </w:t>
      </w:r>
      <w:r w:rsidR="00182094" w:rsidRPr="00C9290B">
        <w:rPr>
          <w:rFonts w:ascii="Arial" w:hAnsi="Arial" w:cs="Arial"/>
          <w:lang w:eastAsia="en-US"/>
        </w:rPr>
        <w:t>EL ENCARGADO.</w:t>
      </w:r>
    </w:p>
    <w:p w14:paraId="4C36B2AA" w14:textId="77777777" w:rsidR="00182094" w:rsidRDefault="00182094" w:rsidP="008C3F9B">
      <w:pPr>
        <w:spacing w:line="240" w:lineRule="auto"/>
        <w:jc w:val="both"/>
        <w:rPr>
          <w:rFonts w:ascii="Arial" w:hAnsi="Arial" w:cs="Arial"/>
        </w:rPr>
      </w:pPr>
    </w:p>
    <w:p w14:paraId="697101CA" w14:textId="77777777" w:rsidR="00FD7BCF" w:rsidRPr="00D9198E" w:rsidRDefault="00B75E3B" w:rsidP="008C3F9B">
      <w:pPr>
        <w:spacing w:line="240" w:lineRule="auto"/>
        <w:jc w:val="both"/>
        <w:rPr>
          <w:rFonts w:ascii="Arial" w:hAnsi="Arial" w:cs="Arial"/>
        </w:rPr>
      </w:pPr>
      <w:r w:rsidRPr="00D9198E">
        <w:rPr>
          <w:rFonts w:ascii="Arial" w:hAnsi="Arial" w:cs="Arial"/>
        </w:rPr>
        <w:t>Ambas partes se reconocen mutuamente</w:t>
      </w:r>
      <w:r w:rsidR="009B2800">
        <w:rPr>
          <w:rFonts w:ascii="Arial" w:hAnsi="Arial" w:cs="Arial"/>
        </w:rPr>
        <w:t xml:space="preserve"> la</w:t>
      </w:r>
      <w:r w:rsidRPr="00D9198E">
        <w:rPr>
          <w:rFonts w:ascii="Arial" w:hAnsi="Arial" w:cs="Arial"/>
        </w:rPr>
        <w:t xml:space="preserve"> capacidad jurídica suficiente para intervenir en este acto, así como el carácter y representación con que respectivamente lo hacen y, al efecto</w:t>
      </w:r>
    </w:p>
    <w:p w14:paraId="2F5EA103" w14:textId="77777777" w:rsidR="00B75E3B" w:rsidRPr="00D9198E" w:rsidRDefault="00B75E3B" w:rsidP="008C3F9B">
      <w:pPr>
        <w:spacing w:line="240" w:lineRule="auto"/>
        <w:jc w:val="both"/>
        <w:rPr>
          <w:rFonts w:ascii="Arial" w:hAnsi="Arial" w:cs="Arial"/>
          <w:spacing w:val="-3"/>
          <w:lang w:val="es-ES_tradnl"/>
        </w:rPr>
      </w:pPr>
      <w:r w:rsidRPr="00D9198E">
        <w:rPr>
          <w:rFonts w:ascii="Arial" w:hAnsi="Arial" w:cs="Arial"/>
          <w:b/>
          <w:u w:val="single"/>
        </w:rPr>
        <w:t>E X P O N E N</w:t>
      </w:r>
    </w:p>
    <w:p w14:paraId="5C53C8E1" w14:textId="77777777" w:rsidR="004F3DFA" w:rsidRPr="00D9198E" w:rsidRDefault="004F3DFA" w:rsidP="008C3F9B">
      <w:pPr>
        <w:spacing w:after="0" w:line="240" w:lineRule="auto"/>
        <w:jc w:val="both"/>
        <w:rPr>
          <w:rFonts w:ascii="Arial" w:hAnsi="Arial" w:cs="Arial"/>
        </w:rPr>
      </w:pPr>
    </w:p>
    <w:p w14:paraId="154E42F2" w14:textId="185E0BFD" w:rsidR="004F3DFA" w:rsidRPr="00D9198E" w:rsidRDefault="004F3DFA" w:rsidP="008C3F9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D9198E">
        <w:rPr>
          <w:rFonts w:ascii="Arial" w:hAnsi="Arial" w:cs="Arial"/>
        </w:rPr>
        <w:t>E</w:t>
      </w:r>
      <w:r w:rsidR="00B75E3B" w:rsidRPr="00D9198E">
        <w:rPr>
          <w:rFonts w:ascii="Arial" w:hAnsi="Arial" w:cs="Arial"/>
        </w:rPr>
        <w:t xml:space="preserve">l </w:t>
      </w:r>
      <w:r w:rsidR="00B75E3B" w:rsidRPr="00D9198E">
        <w:rPr>
          <w:rFonts w:ascii="Arial" w:hAnsi="Arial" w:cs="Arial"/>
          <w:b/>
        </w:rPr>
        <w:t>ENCARGA</w:t>
      </w:r>
      <w:r w:rsidRPr="00D9198E">
        <w:rPr>
          <w:rFonts w:ascii="Arial" w:hAnsi="Arial" w:cs="Arial"/>
          <w:b/>
        </w:rPr>
        <w:t>NTE</w:t>
      </w:r>
      <w:r w:rsidR="00B75E3B" w:rsidRPr="00D9198E">
        <w:rPr>
          <w:rFonts w:ascii="Arial" w:hAnsi="Arial" w:cs="Arial"/>
          <w:b/>
        </w:rPr>
        <w:t xml:space="preserve"> </w:t>
      </w:r>
      <w:r w:rsidR="00B75E3B" w:rsidRPr="00D9198E">
        <w:rPr>
          <w:rFonts w:ascii="Arial" w:hAnsi="Arial" w:cs="Arial"/>
        </w:rPr>
        <w:t xml:space="preserve">afirma ser el </w:t>
      </w:r>
      <w:r w:rsidRPr="00D9198E">
        <w:rPr>
          <w:rFonts w:ascii="Arial" w:hAnsi="Arial" w:cs="Arial"/>
        </w:rPr>
        <w:t xml:space="preserve">productor </w:t>
      </w:r>
      <w:r w:rsidR="00B75E3B" w:rsidRPr="00D9198E">
        <w:rPr>
          <w:rFonts w:ascii="Arial" w:hAnsi="Arial" w:cs="Arial"/>
        </w:rPr>
        <w:t xml:space="preserve">de la obra </w:t>
      </w:r>
      <w:r w:rsidRPr="00D9198E">
        <w:rPr>
          <w:rFonts w:ascii="Arial" w:hAnsi="Arial" w:cs="Arial"/>
        </w:rPr>
        <w:t xml:space="preserve">audiovisual </w:t>
      </w:r>
      <w:r w:rsidR="0037566F" w:rsidRPr="0037566F">
        <w:rPr>
          <w:rFonts w:ascii="Arial" w:hAnsi="Arial" w:cs="Arial"/>
          <w:color w:val="000000"/>
        </w:rPr>
        <w:t>${</w:t>
      </w:r>
      <w:proofErr w:type="spellStart"/>
      <w:r w:rsidR="0037566F" w:rsidRPr="0037566F">
        <w:rPr>
          <w:rFonts w:ascii="Arial" w:hAnsi="Arial" w:cs="Arial"/>
          <w:color w:val="000000"/>
        </w:rPr>
        <w:t>categoria_proyecto</w:t>
      </w:r>
      <w:proofErr w:type="spellEnd"/>
      <w:r w:rsidR="0037566F" w:rsidRPr="0037566F">
        <w:rPr>
          <w:rFonts w:ascii="Arial" w:hAnsi="Arial" w:cs="Arial"/>
          <w:color w:val="000000"/>
        </w:rPr>
        <w:t>} “${titulo} ${</w:t>
      </w:r>
      <w:proofErr w:type="spellStart"/>
      <w:r w:rsidR="0037566F" w:rsidRPr="0037566F">
        <w:rPr>
          <w:rFonts w:ascii="Arial" w:hAnsi="Arial" w:cs="Arial"/>
          <w:color w:val="000000"/>
        </w:rPr>
        <w:t>year</w:t>
      </w:r>
      <w:proofErr w:type="spellEnd"/>
      <w:proofErr w:type="gramStart"/>
      <w:r w:rsidR="0037566F" w:rsidRPr="0037566F">
        <w:rPr>
          <w:rFonts w:ascii="Arial" w:hAnsi="Arial" w:cs="Arial"/>
          <w:color w:val="000000"/>
        </w:rPr>
        <w:t xml:space="preserve">}” </w:t>
      </w:r>
      <w:r w:rsidR="009B2800">
        <w:rPr>
          <w:rFonts w:ascii="Arial" w:hAnsi="Arial" w:cs="Arial"/>
          <w:b/>
        </w:rPr>
        <w:t xml:space="preserve"> </w:t>
      </w:r>
      <w:r w:rsidR="00B75E3B" w:rsidRPr="00D9198E">
        <w:rPr>
          <w:rFonts w:ascii="Arial" w:hAnsi="Arial" w:cs="Arial"/>
        </w:rPr>
        <w:t>y</w:t>
      </w:r>
      <w:proofErr w:type="gramEnd"/>
      <w:r w:rsidR="00B75E3B" w:rsidRPr="00D9198E">
        <w:rPr>
          <w:rFonts w:ascii="Arial" w:hAnsi="Arial" w:cs="Arial"/>
        </w:rPr>
        <w:t xml:space="preserve"> que </w:t>
      </w:r>
      <w:r w:rsidRPr="00D9198E">
        <w:rPr>
          <w:rFonts w:ascii="Arial" w:hAnsi="Arial" w:cs="Arial"/>
        </w:rPr>
        <w:t>requiere encargar la música original para esta Obra.</w:t>
      </w:r>
    </w:p>
    <w:p w14:paraId="766B0445" w14:textId="77777777" w:rsidR="004F3DFA" w:rsidRPr="00D9198E" w:rsidRDefault="004F3DFA" w:rsidP="008C3F9B">
      <w:pPr>
        <w:spacing w:after="0" w:line="240" w:lineRule="auto"/>
        <w:jc w:val="both"/>
        <w:rPr>
          <w:rFonts w:ascii="Arial" w:hAnsi="Arial" w:cs="Arial"/>
        </w:rPr>
      </w:pPr>
    </w:p>
    <w:p w14:paraId="028FBA6A" w14:textId="77777777" w:rsidR="004F3DFA" w:rsidRPr="00D9198E" w:rsidRDefault="004F3DFA" w:rsidP="008C3F9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D9198E">
        <w:rPr>
          <w:rFonts w:ascii="Arial" w:hAnsi="Arial" w:cs="Arial"/>
          <w:b/>
        </w:rPr>
        <w:t>El ENCARGADO</w:t>
      </w:r>
      <w:r w:rsidRPr="00D9198E">
        <w:rPr>
          <w:rFonts w:ascii="Arial" w:hAnsi="Arial" w:cs="Arial"/>
        </w:rPr>
        <w:t xml:space="preserve"> garantiza que su creación no </w:t>
      </w:r>
      <w:r w:rsidR="00B75E3B" w:rsidRPr="00D9198E">
        <w:rPr>
          <w:rFonts w:ascii="Arial" w:hAnsi="Arial" w:cs="Arial"/>
        </w:rPr>
        <w:t>infring</w:t>
      </w:r>
      <w:r w:rsidRPr="00D9198E">
        <w:rPr>
          <w:rFonts w:ascii="Arial" w:hAnsi="Arial" w:cs="Arial"/>
        </w:rPr>
        <w:t>e</w:t>
      </w:r>
      <w:r w:rsidR="00B75E3B" w:rsidRPr="00D9198E">
        <w:rPr>
          <w:rFonts w:ascii="Arial" w:hAnsi="Arial" w:cs="Arial"/>
        </w:rPr>
        <w:t xml:space="preserve"> derechos de propiedad intelectual de </w:t>
      </w:r>
      <w:r w:rsidRPr="00D9198E">
        <w:rPr>
          <w:rFonts w:ascii="Arial" w:hAnsi="Arial" w:cs="Arial"/>
        </w:rPr>
        <w:t xml:space="preserve">terceros y que la misma no </w:t>
      </w:r>
      <w:r w:rsidR="009B2800" w:rsidRPr="00D9198E">
        <w:rPr>
          <w:rFonts w:ascii="Arial" w:hAnsi="Arial" w:cs="Arial"/>
        </w:rPr>
        <w:t>estará sujeta</w:t>
      </w:r>
      <w:r w:rsidR="00B75E3B" w:rsidRPr="00D9198E">
        <w:rPr>
          <w:rFonts w:ascii="Arial" w:hAnsi="Arial" w:cs="Arial"/>
        </w:rPr>
        <w:t xml:space="preserve"> a carga o gravamen alguno y que le cabe respecto </w:t>
      </w:r>
      <w:r w:rsidR="009B2800" w:rsidRPr="00D9198E">
        <w:rPr>
          <w:rFonts w:ascii="Arial" w:hAnsi="Arial" w:cs="Arial"/>
        </w:rPr>
        <w:t>de ella</w:t>
      </w:r>
      <w:r w:rsidR="00B75E3B" w:rsidRPr="00D9198E">
        <w:rPr>
          <w:rFonts w:ascii="Arial" w:hAnsi="Arial" w:cs="Arial"/>
        </w:rPr>
        <w:t xml:space="preserve"> la más libre disponibilidad, así como que está plenamente facultado para celebrar este Contrato, quedando el </w:t>
      </w:r>
      <w:r w:rsidR="00B75E3B" w:rsidRPr="00D9198E">
        <w:rPr>
          <w:rFonts w:ascii="Arial" w:hAnsi="Arial" w:cs="Arial"/>
          <w:b/>
        </w:rPr>
        <w:t>ENCARGA</w:t>
      </w:r>
      <w:r w:rsidR="0038500D" w:rsidRPr="00D9198E">
        <w:rPr>
          <w:rFonts w:ascii="Arial" w:hAnsi="Arial" w:cs="Arial"/>
          <w:b/>
        </w:rPr>
        <w:t>NTE</w:t>
      </w:r>
      <w:r w:rsidR="00B75E3B" w:rsidRPr="00D9198E">
        <w:rPr>
          <w:rFonts w:ascii="Arial" w:hAnsi="Arial" w:cs="Arial"/>
        </w:rPr>
        <w:t xml:space="preserve"> exonerado de toda responsabilidad ante cualquier eventual reclamación por parte de terceros.</w:t>
      </w:r>
      <w:r w:rsidR="00253AAD" w:rsidRPr="00D9198E">
        <w:rPr>
          <w:rFonts w:ascii="Arial" w:hAnsi="Arial" w:cs="Arial"/>
        </w:rPr>
        <w:t xml:space="preserve"> </w:t>
      </w:r>
    </w:p>
    <w:p w14:paraId="5EEF24FC" w14:textId="77777777" w:rsidR="004F3DFA" w:rsidRPr="00D9198E" w:rsidRDefault="004F3DFA" w:rsidP="008C3F9B">
      <w:pPr>
        <w:spacing w:after="0" w:line="240" w:lineRule="auto"/>
        <w:jc w:val="both"/>
        <w:rPr>
          <w:rFonts w:ascii="Arial" w:hAnsi="Arial" w:cs="Arial"/>
        </w:rPr>
      </w:pPr>
    </w:p>
    <w:p w14:paraId="176AC566" w14:textId="77777777" w:rsidR="004F3DFA" w:rsidRPr="00D9198E" w:rsidRDefault="004F3DFA" w:rsidP="008C3F9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D9198E">
        <w:rPr>
          <w:rFonts w:ascii="Arial" w:hAnsi="Arial" w:cs="Arial"/>
        </w:rPr>
        <w:t>El</w:t>
      </w:r>
      <w:r w:rsidR="00B75E3B" w:rsidRPr="00D9198E">
        <w:rPr>
          <w:rFonts w:ascii="Arial" w:hAnsi="Arial" w:cs="Arial"/>
          <w:b/>
        </w:rPr>
        <w:t xml:space="preserve"> ENCARGADO </w:t>
      </w:r>
      <w:r w:rsidR="00B75E3B" w:rsidRPr="00D9198E">
        <w:rPr>
          <w:rFonts w:ascii="Arial" w:hAnsi="Arial" w:cs="Arial"/>
        </w:rPr>
        <w:t xml:space="preserve">ejerce legalmente su actividad, de acuerdo con la normativa vigente y dispone de dominio amplio y suficiente de la </w:t>
      </w:r>
      <w:r w:rsidRPr="00D9198E">
        <w:rPr>
          <w:rFonts w:ascii="Arial" w:hAnsi="Arial" w:cs="Arial"/>
        </w:rPr>
        <w:t>música</w:t>
      </w:r>
      <w:r w:rsidR="00B75E3B" w:rsidRPr="00D9198E">
        <w:rPr>
          <w:rFonts w:ascii="Arial" w:hAnsi="Arial" w:cs="Arial"/>
        </w:rPr>
        <w:t xml:space="preserve"> para realizar el encargo que por el presente se le solicita. </w:t>
      </w:r>
    </w:p>
    <w:p w14:paraId="7623891B" w14:textId="77777777" w:rsidR="004F3DFA" w:rsidRPr="00D9198E" w:rsidRDefault="004F3DFA" w:rsidP="008C3F9B">
      <w:pPr>
        <w:pStyle w:val="Prrafodelista"/>
        <w:spacing w:line="240" w:lineRule="auto"/>
        <w:rPr>
          <w:rFonts w:ascii="Arial" w:hAnsi="Arial" w:cs="Arial"/>
          <w:lang w:val="es-ES_tradnl"/>
        </w:rPr>
      </w:pPr>
    </w:p>
    <w:p w14:paraId="4C4FD3B5" w14:textId="630374E9" w:rsidR="00253AAD" w:rsidRPr="00D9198E" w:rsidRDefault="00B75E3B" w:rsidP="0007175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D9198E">
        <w:rPr>
          <w:rFonts w:ascii="Arial" w:hAnsi="Arial" w:cs="Arial"/>
          <w:lang w:val="es-ES_tradnl"/>
        </w:rPr>
        <w:t>Por todo</w:t>
      </w:r>
      <w:r w:rsidR="004F3DFA" w:rsidRPr="00D9198E">
        <w:rPr>
          <w:rFonts w:ascii="Arial" w:hAnsi="Arial" w:cs="Arial"/>
          <w:lang w:val="es-ES_tradnl"/>
        </w:rPr>
        <w:t xml:space="preserve"> lo anteriormente expuesto </w:t>
      </w:r>
      <w:r w:rsidRPr="00D9198E">
        <w:rPr>
          <w:rFonts w:ascii="Arial" w:hAnsi="Arial" w:cs="Arial"/>
          <w:lang w:val="es-ES_tradnl"/>
        </w:rPr>
        <w:t xml:space="preserve">ambas </w:t>
      </w:r>
      <w:r w:rsidR="004F3DFA" w:rsidRPr="00D9198E">
        <w:rPr>
          <w:rFonts w:ascii="Arial" w:hAnsi="Arial" w:cs="Arial"/>
          <w:lang w:val="es-ES_tradnl"/>
        </w:rPr>
        <w:t>P</w:t>
      </w:r>
      <w:r w:rsidRPr="00D9198E">
        <w:rPr>
          <w:rFonts w:ascii="Arial" w:hAnsi="Arial" w:cs="Arial"/>
          <w:lang w:val="es-ES_tradnl"/>
        </w:rPr>
        <w:t xml:space="preserve">artes suscriben el presente Contrato de </w:t>
      </w:r>
      <w:r w:rsidR="004F3DFA" w:rsidRPr="00D9198E">
        <w:rPr>
          <w:rFonts w:ascii="Arial" w:hAnsi="Arial" w:cs="Arial"/>
          <w:lang w:val="es-ES_tradnl"/>
        </w:rPr>
        <w:t xml:space="preserve">música </w:t>
      </w:r>
      <w:r w:rsidRPr="00D9198E">
        <w:rPr>
          <w:rFonts w:ascii="Arial" w:hAnsi="Arial" w:cs="Arial"/>
          <w:lang w:val="es-ES_tradnl"/>
        </w:rPr>
        <w:t>por encargo para la</w:t>
      </w:r>
      <w:r w:rsidR="008F2DCD" w:rsidRPr="00D9198E">
        <w:rPr>
          <w:rFonts w:ascii="Arial" w:hAnsi="Arial" w:cs="Arial"/>
          <w:lang w:val="es-ES_tradnl"/>
        </w:rPr>
        <w:t xml:space="preserve"> creación</w:t>
      </w:r>
      <w:r w:rsidR="00FB6FF7">
        <w:rPr>
          <w:rFonts w:ascii="Arial" w:hAnsi="Arial" w:cs="Arial"/>
          <w:lang w:val="es-ES_tradnl"/>
        </w:rPr>
        <w:t xml:space="preserve"> y </w:t>
      </w:r>
      <w:proofErr w:type="gramStart"/>
      <w:r w:rsidR="00FB6FF7">
        <w:rPr>
          <w:rFonts w:ascii="Arial" w:hAnsi="Arial" w:cs="Arial"/>
          <w:lang w:val="es-ES_tradnl"/>
        </w:rPr>
        <w:t xml:space="preserve">producción </w:t>
      </w:r>
      <w:r w:rsidR="008F2DCD" w:rsidRPr="00D9198E">
        <w:rPr>
          <w:rFonts w:ascii="Arial" w:hAnsi="Arial" w:cs="Arial"/>
          <w:lang w:val="es-ES_tradnl"/>
        </w:rPr>
        <w:t xml:space="preserve"> de</w:t>
      </w:r>
      <w:proofErr w:type="gramEnd"/>
      <w:r w:rsidR="008F2DCD" w:rsidRPr="00D9198E">
        <w:rPr>
          <w:rFonts w:ascii="Arial" w:hAnsi="Arial" w:cs="Arial"/>
          <w:lang w:val="es-ES_tradnl"/>
        </w:rPr>
        <w:t xml:space="preserve"> la música original de</w:t>
      </w:r>
      <w:r w:rsidR="005F0FB7">
        <w:rPr>
          <w:rFonts w:ascii="Arial" w:hAnsi="Arial" w:cs="Arial"/>
          <w:lang w:val="es-ES_tradnl"/>
        </w:rPr>
        <w:t xml:space="preserve"> la Obra Audiovisual</w:t>
      </w:r>
      <w:r w:rsidR="009B2800">
        <w:rPr>
          <w:rFonts w:ascii="Arial" w:hAnsi="Arial" w:cs="Arial"/>
          <w:lang w:val="es-ES_tradnl"/>
        </w:rPr>
        <w:t xml:space="preserve"> </w:t>
      </w:r>
      <w:r w:rsidR="000833CA" w:rsidRPr="000833CA">
        <w:rPr>
          <w:rFonts w:ascii="Arial" w:hAnsi="Arial" w:cs="Arial"/>
          <w:color w:val="000000"/>
        </w:rPr>
        <w:t>${</w:t>
      </w:r>
      <w:proofErr w:type="spellStart"/>
      <w:r w:rsidR="000833CA" w:rsidRPr="000833CA">
        <w:rPr>
          <w:rFonts w:ascii="Arial" w:hAnsi="Arial" w:cs="Arial"/>
          <w:color w:val="000000"/>
        </w:rPr>
        <w:t>categoria_proyecto</w:t>
      </w:r>
      <w:proofErr w:type="spellEnd"/>
      <w:r w:rsidR="000833CA" w:rsidRPr="000833CA">
        <w:rPr>
          <w:rFonts w:ascii="Arial" w:hAnsi="Arial" w:cs="Arial"/>
          <w:color w:val="000000"/>
        </w:rPr>
        <w:t>} “${titulo} ${</w:t>
      </w:r>
      <w:proofErr w:type="spellStart"/>
      <w:r w:rsidR="000833CA" w:rsidRPr="000833CA">
        <w:rPr>
          <w:rFonts w:ascii="Arial" w:hAnsi="Arial" w:cs="Arial"/>
          <w:color w:val="000000"/>
        </w:rPr>
        <w:t>year</w:t>
      </w:r>
      <w:proofErr w:type="spellEnd"/>
      <w:r w:rsidR="000833CA" w:rsidRPr="000833CA">
        <w:rPr>
          <w:rFonts w:ascii="Arial" w:hAnsi="Arial" w:cs="Arial"/>
          <w:color w:val="000000"/>
        </w:rPr>
        <w:t>}”</w:t>
      </w:r>
      <w:r w:rsidRPr="00D9198E">
        <w:rPr>
          <w:rFonts w:ascii="Arial" w:hAnsi="Arial" w:cs="Arial"/>
          <w:lang w:val="es-ES_tradnl"/>
        </w:rPr>
        <w:t>, de acuerdo con las siguientes</w:t>
      </w:r>
      <w:r w:rsidR="00EC4E80">
        <w:rPr>
          <w:rFonts w:ascii="Arial" w:hAnsi="Arial" w:cs="Arial"/>
          <w:lang w:val="es-ES_tradnl"/>
        </w:rPr>
        <w:t xml:space="preserve"> </w:t>
      </w:r>
      <w:r w:rsidR="00D43859">
        <w:rPr>
          <w:rFonts w:ascii="Arial" w:hAnsi="Arial" w:cs="Arial"/>
          <w:lang w:val="es-ES_tradnl"/>
        </w:rPr>
        <w:t>estipulaciones</w:t>
      </w:r>
      <w:r w:rsidR="00253AAD" w:rsidRPr="00D9198E">
        <w:rPr>
          <w:rFonts w:ascii="Arial" w:hAnsi="Arial" w:cs="Arial"/>
          <w:lang w:val="es-ES_tradnl"/>
        </w:rPr>
        <w:t>:</w:t>
      </w:r>
    </w:p>
    <w:p w14:paraId="2D79AD2F" w14:textId="77777777" w:rsidR="006E05B1" w:rsidRDefault="006E05B1" w:rsidP="008C3F9B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14:paraId="2FF5A32A" w14:textId="77777777" w:rsidR="00182094" w:rsidRDefault="00182094" w:rsidP="008C3F9B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14:paraId="7D8159D8" w14:textId="77777777" w:rsidR="00B75E3B" w:rsidRPr="00D9198E" w:rsidRDefault="00B75E3B" w:rsidP="008C3F9B">
      <w:pPr>
        <w:spacing w:after="0" w:line="240" w:lineRule="auto"/>
        <w:jc w:val="both"/>
        <w:rPr>
          <w:rFonts w:ascii="Arial" w:hAnsi="Arial" w:cs="Arial"/>
          <w:b/>
        </w:rPr>
      </w:pPr>
      <w:r w:rsidRPr="00D9198E">
        <w:rPr>
          <w:rFonts w:ascii="Arial" w:hAnsi="Arial" w:cs="Arial"/>
          <w:b/>
          <w:u w:val="single"/>
        </w:rPr>
        <w:lastRenderedPageBreak/>
        <w:t>ESTIPULACIONES</w:t>
      </w:r>
    </w:p>
    <w:p w14:paraId="6660C0A2" w14:textId="77777777" w:rsidR="00253AAD" w:rsidRPr="00D9198E" w:rsidRDefault="00253AAD" w:rsidP="008C3F9B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14:paraId="28CAE8C9" w14:textId="77777777" w:rsidR="008C3F9B" w:rsidRDefault="009B2800" w:rsidP="008C3F9B">
      <w:pPr>
        <w:spacing w:after="0" w:line="240" w:lineRule="auto"/>
        <w:jc w:val="both"/>
        <w:rPr>
          <w:rFonts w:ascii="Arial" w:hAnsi="Arial" w:cs="Arial"/>
          <w:b/>
        </w:rPr>
      </w:pPr>
      <w:r w:rsidRPr="00D9198E">
        <w:rPr>
          <w:rFonts w:ascii="Arial" w:hAnsi="Arial" w:cs="Arial"/>
          <w:b/>
          <w:u w:val="single"/>
        </w:rPr>
        <w:t>PRIMERA. -</w:t>
      </w:r>
      <w:r w:rsidR="00B75E3B" w:rsidRPr="00D9198E">
        <w:rPr>
          <w:rFonts w:ascii="Arial" w:hAnsi="Arial" w:cs="Arial"/>
          <w:b/>
          <w:u w:val="single"/>
        </w:rPr>
        <w:t xml:space="preserve"> Objeto del contrato:</w:t>
      </w:r>
      <w:r w:rsidR="00B75E3B" w:rsidRPr="00D9198E">
        <w:rPr>
          <w:rFonts w:ascii="Arial" w:hAnsi="Arial" w:cs="Arial"/>
          <w:b/>
        </w:rPr>
        <w:t xml:space="preserve"> </w:t>
      </w:r>
    </w:p>
    <w:p w14:paraId="0B512A02" w14:textId="77777777" w:rsidR="008C3F9B" w:rsidRDefault="008C3F9B" w:rsidP="008C3F9B">
      <w:pPr>
        <w:spacing w:after="0" w:line="240" w:lineRule="auto"/>
        <w:jc w:val="both"/>
        <w:rPr>
          <w:rFonts w:ascii="Arial" w:hAnsi="Arial" w:cs="Arial"/>
          <w:b/>
        </w:rPr>
      </w:pPr>
    </w:p>
    <w:p w14:paraId="43C5510A" w14:textId="39C2E05F" w:rsidR="00B75E3B" w:rsidRPr="008C3F9B" w:rsidRDefault="008C3F9B" w:rsidP="008C3F9B">
      <w:pPr>
        <w:spacing w:after="0" w:line="240" w:lineRule="auto"/>
        <w:jc w:val="both"/>
        <w:rPr>
          <w:ins w:id="0" w:author="ariel.matamoros" w:date="2007-08-28T16:58:00Z"/>
          <w:rFonts w:ascii="Arial" w:hAnsi="Arial" w:cs="Arial"/>
        </w:rPr>
      </w:pPr>
      <w:r>
        <w:rPr>
          <w:rFonts w:ascii="Arial" w:hAnsi="Arial" w:cs="Arial"/>
          <w:b/>
        </w:rPr>
        <w:t xml:space="preserve">1- </w:t>
      </w:r>
      <w:r w:rsidR="00B75E3B" w:rsidRPr="008C3F9B">
        <w:rPr>
          <w:rFonts w:ascii="Arial" w:hAnsi="Arial" w:cs="Arial"/>
        </w:rPr>
        <w:t>Por medio del presente contrato, el</w:t>
      </w:r>
      <w:r w:rsidR="00B75E3B" w:rsidRPr="008C3F9B">
        <w:rPr>
          <w:rFonts w:ascii="Arial" w:hAnsi="Arial" w:cs="Arial"/>
          <w:b/>
        </w:rPr>
        <w:t xml:space="preserve"> ENCARGANTE </w:t>
      </w:r>
      <w:r w:rsidR="00B75E3B" w:rsidRPr="008C3F9B">
        <w:rPr>
          <w:rFonts w:ascii="Arial" w:hAnsi="Arial" w:cs="Arial"/>
        </w:rPr>
        <w:t xml:space="preserve">solicita a el </w:t>
      </w:r>
      <w:r w:rsidR="00B75E3B" w:rsidRPr="008C3F9B">
        <w:rPr>
          <w:rFonts w:ascii="Arial" w:hAnsi="Arial" w:cs="Arial"/>
          <w:b/>
        </w:rPr>
        <w:t xml:space="preserve">ENCARGADO </w:t>
      </w:r>
      <w:r w:rsidR="00B75E3B" w:rsidRPr="008C3F9B">
        <w:rPr>
          <w:rFonts w:ascii="Arial" w:hAnsi="Arial" w:cs="Arial"/>
        </w:rPr>
        <w:t xml:space="preserve">y este acepta, la </w:t>
      </w:r>
      <w:r w:rsidR="002B6813" w:rsidRPr="008C3F9B">
        <w:rPr>
          <w:rFonts w:ascii="Arial" w:hAnsi="Arial" w:cs="Arial"/>
        </w:rPr>
        <w:t>creación</w:t>
      </w:r>
      <w:r w:rsidR="00543C16">
        <w:rPr>
          <w:rFonts w:ascii="Arial" w:hAnsi="Arial" w:cs="Arial"/>
        </w:rPr>
        <w:t xml:space="preserve"> y </w:t>
      </w:r>
      <w:proofErr w:type="gramStart"/>
      <w:r w:rsidR="00543C16">
        <w:rPr>
          <w:rFonts w:ascii="Arial" w:hAnsi="Arial" w:cs="Arial"/>
        </w:rPr>
        <w:t xml:space="preserve">producción </w:t>
      </w:r>
      <w:r w:rsidR="002B6813" w:rsidRPr="008C3F9B">
        <w:rPr>
          <w:rFonts w:ascii="Arial" w:hAnsi="Arial" w:cs="Arial"/>
        </w:rPr>
        <w:t xml:space="preserve"> de</w:t>
      </w:r>
      <w:proofErr w:type="gramEnd"/>
      <w:r w:rsidR="002B6813" w:rsidRPr="008C3F9B">
        <w:rPr>
          <w:rFonts w:ascii="Arial" w:hAnsi="Arial" w:cs="Arial"/>
        </w:rPr>
        <w:t xml:space="preserve"> </w:t>
      </w:r>
      <w:r w:rsidR="00543C16">
        <w:rPr>
          <w:rFonts w:ascii="Arial" w:hAnsi="Arial" w:cs="Arial"/>
        </w:rPr>
        <w:t xml:space="preserve">toda </w:t>
      </w:r>
      <w:r w:rsidR="002B6813" w:rsidRPr="008C3F9B">
        <w:rPr>
          <w:rFonts w:ascii="Arial" w:hAnsi="Arial" w:cs="Arial"/>
        </w:rPr>
        <w:t xml:space="preserve">la música original </w:t>
      </w:r>
      <w:r w:rsidR="00543C16">
        <w:rPr>
          <w:rFonts w:ascii="Arial" w:hAnsi="Arial" w:cs="Arial"/>
        </w:rPr>
        <w:t xml:space="preserve"> a utilizar en la obra, </w:t>
      </w:r>
      <w:r w:rsidR="000811B2">
        <w:rPr>
          <w:rFonts w:ascii="Arial" w:hAnsi="Arial" w:cs="Arial"/>
        </w:rPr>
        <w:t xml:space="preserve">acorde con el tema que tratarán </w:t>
      </w:r>
      <w:r w:rsidR="00543C16">
        <w:rPr>
          <w:rFonts w:ascii="Arial" w:hAnsi="Arial" w:cs="Arial"/>
        </w:rPr>
        <w:t xml:space="preserve">cada uno de los </w:t>
      </w:r>
      <w:r w:rsidR="006E05B1">
        <w:rPr>
          <w:rFonts w:ascii="Arial" w:hAnsi="Arial" w:cs="Arial"/>
        </w:rPr>
        <w:t xml:space="preserve"> </w:t>
      </w:r>
      <w:r w:rsidR="00B62989">
        <w:rPr>
          <w:rFonts w:ascii="Arial" w:hAnsi="Arial" w:cs="Arial"/>
        </w:rPr>
        <w:t xml:space="preserve">capítulos de la </w:t>
      </w:r>
      <w:r w:rsidR="00962951" w:rsidRPr="00962951">
        <w:rPr>
          <w:rFonts w:ascii="Arial" w:hAnsi="Arial" w:cs="Arial"/>
          <w:color w:val="000000"/>
        </w:rPr>
        <w:t>${</w:t>
      </w:r>
      <w:proofErr w:type="spellStart"/>
      <w:r w:rsidR="00962951" w:rsidRPr="00962951">
        <w:rPr>
          <w:rFonts w:ascii="Arial" w:hAnsi="Arial" w:cs="Arial"/>
          <w:color w:val="000000"/>
        </w:rPr>
        <w:t>categoria_proyecto</w:t>
      </w:r>
      <w:proofErr w:type="spellEnd"/>
      <w:r w:rsidR="00962951" w:rsidRPr="00962951">
        <w:rPr>
          <w:rFonts w:ascii="Arial" w:hAnsi="Arial" w:cs="Arial"/>
          <w:color w:val="000000"/>
        </w:rPr>
        <w:t>} “${titulo} ${</w:t>
      </w:r>
      <w:proofErr w:type="spellStart"/>
      <w:r w:rsidR="00962951" w:rsidRPr="00962951">
        <w:rPr>
          <w:rFonts w:ascii="Arial" w:hAnsi="Arial" w:cs="Arial"/>
          <w:color w:val="000000"/>
        </w:rPr>
        <w:t>year</w:t>
      </w:r>
      <w:proofErr w:type="spellEnd"/>
      <w:r w:rsidR="00962951" w:rsidRPr="00962951">
        <w:rPr>
          <w:rFonts w:ascii="Arial" w:hAnsi="Arial" w:cs="Arial"/>
          <w:color w:val="000000"/>
        </w:rPr>
        <w:t>}”</w:t>
      </w:r>
      <w:r w:rsidR="00543C16" w:rsidRPr="00962951">
        <w:rPr>
          <w:rFonts w:ascii="Arial" w:hAnsi="Arial" w:cs="Arial"/>
        </w:rPr>
        <w:t>;</w:t>
      </w:r>
      <w:r w:rsidR="00B75E3B" w:rsidRPr="008C3F9B">
        <w:rPr>
          <w:rFonts w:ascii="Arial" w:hAnsi="Arial" w:cs="Arial"/>
        </w:rPr>
        <w:t xml:space="preserve"> </w:t>
      </w:r>
      <w:r w:rsidR="00543C16">
        <w:rPr>
          <w:rFonts w:ascii="Arial" w:hAnsi="Arial" w:cs="Arial"/>
        </w:rPr>
        <w:t xml:space="preserve">EL </w:t>
      </w:r>
      <w:proofErr w:type="spellStart"/>
      <w:r w:rsidR="00543C16">
        <w:rPr>
          <w:rFonts w:ascii="Arial" w:hAnsi="Arial" w:cs="Arial"/>
        </w:rPr>
        <w:t>ENCARGANTE</w:t>
      </w:r>
      <w:proofErr w:type="spellEnd"/>
      <w:r w:rsidR="00543C16">
        <w:rPr>
          <w:rFonts w:ascii="Arial" w:hAnsi="Arial" w:cs="Arial"/>
        </w:rPr>
        <w:t xml:space="preserve"> pagará </w:t>
      </w:r>
      <w:r w:rsidR="00B75E3B" w:rsidRPr="008C3F9B">
        <w:rPr>
          <w:rFonts w:ascii="Arial" w:hAnsi="Arial" w:cs="Arial"/>
        </w:rPr>
        <w:t xml:space="preserve"> por dicho servicio el precio pactado en </w:t>
      </w:r>
      <w:r w:rsidR="00543C16">
        <w:rPr>
          <w:rFonts w:ascii="Arial" w:hAnsi="Arial" w:cs="Arial"/>
        </w:rPr>
        <w:t>la estipulación QUINTA, referente a las Contraprestaciones  del presente contrato.</w:t>
      </w:r>
    </w:p>
    <w:p w14:paraId="03C2BCF6" w14:textId="77777777" w:rsidR="00B75E3B" w:rsidRPr="00D9198E" w:rsidRDefault="00B75E3B" w:rsidP="008C3F9B">
      <w:pPr>
        <w:numPr>
          <w:ins w:id="1" w:author="Marta Julia Diaz Rodriguez" w:date="2007-08-28T16:58:00Z"/>
        </w:numPr>
        <w:spacing w:after="0" w:line="240" w:lineRule="auto"/>
        <w:jc w:val="both"/>
        <w:rPr>
          <w:rFonts w:ascii="Arial" w:hAnsi="Arial" w:cs="Arial"/>
          <w:b/>
        </w:rPr>
      </w:pPr>
    </w:p>
    <w:p w14:paraId="60D7D20D" w14:textId="77777777" w:rsidR="0091133D" w:rsidRPr="00D9198E" w:rsidRDefault="009B2800" w:rsidP="008C3F9B">
      <w:pPr>
        <w:spacing w:after="0" w:line="240" w:lineRule="auto"/>
        <w:jc w:val="both"/>
        <w:rPr>
          <w:rFonts w:ascii="Arial" w:hAnsi="Arial" w:cs="Arial"/>
          <w:b/>
        </w:rPr>
      </w:pPr>
      <w:r w:rsidRPr="00D9198E">
        <w:rPr>
          <w:rFonts w:ascii="Arial" w:hAnsi="Arial" w:cs="Arial"/>
          <w:b/>
          <w:u w:val="single"/>
        </w:rPr>
        <w:t>SEGUNDA. -</w:t>
      </w:r>
      <w:r w:rsidR="00B75E3B" w:rsidRPr="00D9198E">
        <w:rPr>
          <w:rFonts w:ascii="Arial" w:hAnsi="Arial" w:cs="Arial"/>
          <w:b/>
          <w:u w:val="single"/>
        </w:rPr>
        <w:t xml:space="preserve"> Cesión de derechos:</w:t>
      </w:r>
    </w:p>
    <w:p w14:paraId="52A22EC3" w14:textId="77777777" w:rsidR="0091133D" w:rsidRPr="00D9198E" w:rsidRDefault="0091133D" w:rsidP="008C3F9B">
      <w:pPr>
        <w:spacing w:after="0" w:line="240" w:lineRule="auto"/>
        <w:jc w:val="both"/>
        <w:rPr>
          <w:rFonts w:ascii="Arial" w:hAnsi="Arial" w:cs="Arial"/>
          <w:b/>
        </w:rPr>
      </w:pPr>
    </w:p>
    <w:p w14:paraId="32E8DA37" w14:textId="77777777" w:rsidR="00B75E3B" w:rsidRPr="00D9198E" w:rsidRDefault="008C3F9B" w:rsidP="008C3F9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2.1-</w:t>
      </w:r>
      <w:r w:rsidR="009B2800" w:rsidRPr="00D9198E">
        <w:rPr>
          <w:rFonts w:ascii="Arial" w:hAnsi="Arial" w:cs="Arial"/>
          <w:b/>
        </w:rPr>
        <w:t>El ENCARGADO</w:t>
      </w:r>
      <w:r w:rsidR="00B75E3B" w:rsidRPr="00D9198E">
        <w:rPr>
          <w:rFonts w:ascii="Arial" w:hAnsi="Arial" w:cs="Arial"/>
          <w:b/>
        </w:rPr>
        <w:t xml:space="preserve"> </w:t>
      </w:r>
      <w:r w:rsidR="00B75E3B" w:rsidRPr="00D9198E">
        <w:rPr>
          <w:rFonts w:ascii="Arial" w:hAnsi="Arial" w:cs="Arial"/>
        </w:rPr>
        <w:t xml:space="preserve">cede en exclusiva al </w:t>
      </w:r>
      <w:r w:rsidR="00B75E3B" w:rsidRPr="00D9198E">
        <w:rPr>
          <w:rFonts w:ascii="Arial" w:hAnsi="Arial" w:cs="Arial"/>
          <w:b/>
        </w:rPr>
        <w:t>ENCARGANTE</w:t>
      </w:r>
      <w:r w:rsidR="00B75E3B" w:rsidRPr="00D9198E">
        <w:rPr>
          <w:rFonts w:ascii="Arial" w:hAnsi="Arial" w:cs="Arial"/>
        </w:rPr>
        <w:t xml:space="preserve"> con respecto a la </w:t>
      </w:r>
      <w:r>
        <w:rPr>
          <w:rFonts w:ascii="Arial" w:hAnsi="Arial" w:cs="Arial"/>
        </w:rPr>
        <w:t>música</w:t>
      </w:r>
      <w:r w:rsidR="00B75E3B" w:rsidRPr="00D9198E">
        <w:rPr>
          <w:rFonts w:ascii="Arial" w:hAnsi="Arial" w:cs="Arial"/>
        </w:rPr>
        <w:t xml:space="preserve"> objeto del presente </w:t>
      </w:r>
      <w:r w:rsidR="009B2800" w:rsidRPr="00D9198E">
        <w:rPr>
          <w:rFonts w:ascii="Arial" w:hAnsi="Arial" w:cs="Arial"/>
        </w:rPr>
        <w:t>Contrato, los</w:t>
      </w:r>
      <w:r w:rsidR="00B75E3B" w:rsidRPr="00D9198E">
        <w:rPr>
          <w:rFonts w:ascii="Arial" w:hAnsi="Arial" w:cs="Arial"/>
        </w:rPr>
        <w:t xml:space="preserve"> siguientes derechos de </w:t>
      </w:r>
      <w:r w:rsidR="009B2800" w:rsidRPr="00D9198E">
        <w:rPr>
          <w:rFonts w:ascii="Arial" w:hAnsi="Arial" w:cs="Arial"/>
        </w:rPr>
        <w:t>explotación de</w:t>
      </w:r>
      <w:r w:rsidR="00B75E3B" w:rsidRPr="00D9198E">
        <w:rPr>
          <w:rFonts w:ascii="Arial" w:hAnsi="Arial" w:cs="Arial"/>
        </w:rPr>
        <w:t xml:space="preserve"> la misma:</w:t>
      </w:r>
    </w:p>
    <w:p w14:paraId="2A082E9F" w14:textId="77777777" w:rsidR="008C3F9B" w:rsidRDefault="008C3F9B" w:rsidP="008C3F9B">
      <w:pPr>
        <w:spacing w:after="0" w:line="240" w:lineRule="auto"/>
        <w:jc w:val="both"/>
        <w:rPr>
          <w:rFonts w:ascii="Arial" w:hAnsi="Arial" w:cs="Arial"/>
          <w:b/>
        </w:rPr>
      </w:pPr>
    </w:p>
    <w:p w14:paraId="16F15DE9" w14:textId="77777777" w:rsidR="008C3F9B" w:rsidRPr="005F0FB7" w:rsidRDefault="008C3F9B" w:rsidP="008C3F9B">
      <w:pPr>
        <w:spacing w:after="0" w:line="240" w:lineRule="auto"/>
        <w:jc w:val="both"/>
        <w:rPr>
          <w:rFonts w:ascii="Arial" w:hAnsi="Arial" w:cs="Arial"/>
        </w:rPr>
      </w:pPr>
      <w:r w:rsidRPr="008C3F9B">
        <w:rPr>
          <w:rFonts w:ascii="Arial" w:hAnsi="Arial" w:cs="Arial"/>
        </w:rPr>
        <w:t>a)</w:t>
      </w:r>
      <w:r>
        <w:rPr>
          <w:rFonts w:ascii="Arial" w:hAnsi="Arial" w:cs="Arial"/>
          <w:b/>
        </w:rPr>
        <w:t xml:space="preserve"> </w:t>
      </w:r>
      <w:r w:rsidRPr="00D9198E">
        <w:rPr>
          <w:rFonts w:ascii="Arial" w:hAnsi="Arial" w:cs="Arial"/>
          <w:b/>
        </w:rPr>
        <w:t xml:space="preserve">El ENCARGADO </w:t>
      </w:r>
      <w:r w:rsidRPr="00D9198E">
        <w:rPr>
          <w:rFonts w:ascii="Arial" w:hAnsi="Arial" w:cs="Arial"/>
        </w:rPr>
        <w:t xml:space="preserve">otorga al </w:t>
      </w:r>
      <w:r w:rsidRPr="00D9198E">
        <w:rPr>
          <w:rFonts w:ascii="Arial" w:hAnsi="Arial" w:cs="Arial"/>
          <w:b/>
        </w:rPr>
        <w:t xml:space="preserve">ENCARGANTE </w:t>
      </w:r>
      <w:r w:rsidRPr="00D9198E">
        <w:rPr>
          <w:rFonts w:ascii="Arial" w:hAnsi="Arial" w:cs="Arial"/>
        </w:rPr>
        <w:t xml:space="preserve">su consentimiento expreso para la comunicación </w:t>
      </w:r>
      <w:r w:rsidR="009B2800" w:rsidRPr="00D9198E">
        <w:rPr>
          <w:rFonts w:ascii="Arial" w:hAnsi="Arial" w:cs="Arial"/>
        </w:rPr>
        <w:t>pública</w:t>
      </w:r>
      <w:r w:rsidRPr="00D9198E">
        <w:rPr>
          <w:rFonts w:ascii="Arial" w:hAnsi="Arial" w:cs="Arial"/>
        </w:rPr>
        <w:t xml:space="preserve"> y comercialización </w:t>
      </w:r>
      <w:r w:rsidRPr="005F0FB7">
        <w:rPr>
          <w:rFonts w:ascii="Arial" w:hAnsi="Arial" w:cs="Arial"/>
        </w:rPr>
        <w:t>en régimen de exclusiva de forma indefinida</w:t>
      </w:r>
      <w:r w:rsidRPr="00D9198E">
        <w:rPr>
          <w:rFonts w:ascii="Arial" w:hAnsi="Arial" w:cs="Arial"/>
        </w:rPr>
        <w:t xml:space="preserve">, y por su cuenta y </w:t>
      </w:r>
      <w:r w:rsidR="00EC4E80" w:rsidRPr="00D9198E">
        <w:rPr>
          <w:rFonts w:ascii="Arial" w:hAnsi="Arial" w:cs="Arial"/>
        </w:rPr>
        <w:t>riesgo, la</w:t>
      </w:r>
      <w:r w:rsidRPr="00D9198E">
        <w:rPr>
          <w:rFonts w:ascii="Arial" w:hAnsi="Arial" w:cs="Arial"/>
        </w:rPr>
        <w:t xml:space="preserve"> música objeto de este Contrato, sin restricción o </w:t>
      </w:r>
      <w:r w:rsidRPr="005F0FB7">
        <w:rPr>
          <w:rFonts w:ascii="Arial" w:hAnsi="Arial" w:cs="Arial"/>
        </w:rPr>
        <w:t xml:space="preserve">limitación alguna, salvo </w:t>
      </w:r>
      <w:r w:rsidR="00EC4E80" w:rsidRPr="005F0FB7">
        <w:rPr>
          <w:rFonts w:ascii="Arial" w:hAnsi="Arial" w:cs="Arial"/>
        </w:rPr>
        <w:t>las que</w:t>
      </w:r>
      <w:r w:rsidRPr="005F0FB7">
        <w:rPr>
          <w:rFonts w:ascii="Arial" w:hAnsi="Arial" w:cs="Arial"/>
        </w:rPr>
        <w:t xml:space="preserve"> dimanen de </w:t>
      </w:r>
      <w:r w:rsidR="00EC4E80" w:rsidRPr="005F0FB7">
        <w:rPr>
          <w:rFonts w:ascii="Arial" w:hAnsi="Arial" w:cs="Arial"/>
        </w:rPr>
        <w:t>la legislación</w:t>
      </w:r>
      <w:r w:rsidRPr="005F0FB7">
        <w:rPr>
          <w:rFonts w:ascii="Arial" w:hAnsi="Arial" w:cs="Arial"/>
        </w:rPr>
        <w:t xml:space="preserve"> vigente aplicable, si las hubiere.</w:t>
      </w:r>
    </w:p>
    <w:p w14:paraId="44AC6672" w14:textId="77777777" w:rsidR="008C3F9B" w:rsidRPr="00D9198E" w:rsidRDefault="008C3F9B" w:rsidP="008C3F9B">
      <w:pPr>
        <w:spacing w:after="0" w:line="240" w:lineRule="auto"/>
        <w:jc w:val="both"/>
        <w:rPr>
          <w:rFonts w:ascii="Arial" w:hAnsi="Arial" w:cs="Arial"/>
        </w:rPr>
      </w:pPr>
    </w:p>
    <w:p w14:paraId="24E30319" w14:textId="77777777" w:rsidR="0091133D" w:rsidRPr="00D9198E" w:rsidRDefault="008C3F9B" w:rsidP="008C3F9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EC4E80">
        <w:rPr>
          <w:rFonts w:ascii="Arial" w:hAnsi="Arial" w:cs="Arial"/>
        </w:rPr>
        <w:t xml:space="preserve"> </w:t>
      </w:r>
      <w:r w:rsidR="00B75E3B" w:rsidRPr="00D9198E">
        <w:rPr>
          <w:rFonts w:ascii="Arial" w:hAnsi="Arial" w:cs="Arial"/>
        </w:rPr>
        <w:t xml:space="preserve">Sujeto al pago total de la contraprestación pactada en este contrato de manera irrevocable </w:t>
      </w:r>
      <w:proofErr w:type="gramStart"/>
      <w:r w:rsidR="00B75E3B" w:rsidRPr="00D9198E">
        <w:rPr>
          <w:rFonts w:ascii="Arial" w:hAnsi="Arial" w:cs="Arial"/>
        </w:rPr>
        <w:t>y  durante</w:t>
      </w:r>
      <w:proofErr w:type="gramEnd"/>
      <w:r w:rsidR="00B75E3B" w:rsidRPr="00D9198E">
        <w:rPr>
          <w:rFonts w:ascii="Arial" w:hAnsi="Arial" w:cs="Arial"/>
        </w:rPr>
        <w:t xml:space="preserve"> la totalidad del plazo reconocido para los derechos patrimoniales de</w:t>
      </w:r>
      <w:r>
        <w:rPr>
          <w:rFonts w:ascii="Arial" w:hAnsi="Arial" w:cs="Arial"/>
        </w:rPr>
        <w:t xml:space="preserve">l </w:t>
      </w:r>
      <w:r w:rsidRPr="008C3F9B">
        <w:rPr>
          <w:rFonts w:ascii="Arial" w:hAnsi="Arial" w:cs="Arial"/>
          <w:b/>
        </w:rPr>
        <w:t>ENCARGADO</w:t>
      </w:r>
      <w:r w:rsidR="00B75E3B" w:rsidRPr="008C3F9B">
        <w:rPr>
          <w:rFonts w:ascii="Arial" w:hAnsi="Arial" w:cs="Arial"/>
          <w:b/>
        </w:rPr>
        <w:t xml:space="preserve"> </w:t>
      </w:r>
      <w:r w:rsidR="00B75E3B" w:rsidRPr="00D9198E">
        <w:rPr>
          <w:rFonts w:ascii="Arial" w:hAnsi="Arial" w:cs="Arial"/>
        </w:rPr>
        <w:t>respecto de la</w:t>
      </w:r>
      <w:r>
        <w:rPr>
          <w:rFonts w:ascii="Arial" w:hAnsi="Arial" w:cs="Arial"/>
        </w:rPr>
        <w:t xml:space="preserve"> música</w:t>
      </w:r>
      <w:r w:rsidR="00B75E3B" w:rsidRPr="00D9198E">
        <w:rPr>
          <w:rFonts w:ascii="Arial" w:hAnsi="Arial" w:cs="Arial"/>
        </w:rPr>
        <w:t xml:space="preserve"> hecha por encargo previsto en </w:t>
      </w:r>
      <w:r>
        <w:rPr>
          <w:rFonts w:ascii="Arial" w:hAnsi="Arial" w:cs="Arial"/>
        </w:rPr>
        <w:t xml:space="preserve">la </w:t>
      </w:r>
      <w:r w:rsidR="00EC4E80">
        <w:rPr>
          <w:rFonts w:ascii="Arial" w:hAnsi="Arial" w:cs="Arial"/>
        </w:rPr>
        <w:t>Ley No. 14 de 1977 Ley Sobre</w:t>
      </w:r>
      <w:r w:rsidR="00B75E3B" w:rsidRPr="00D9198E">
        <w:rPr>
          <w:rFonts w:ascii="Arial" w:hAnsi="Arial" w:cs="Arial"/>
        </w:rPr>
        <w:t xml:space="preserve"> Derecho de Autor, la totalidad de los derechos patrimoniales de </w:t>
      </w:r>
      <w:r w:rsidRPr="008C3F9B">
        <w:rPr>
          <w:rFonts w:ascii="Arial" w:hAnsi="Arial" w:cs="Arial"/>
        </w:rPr>
        <w:t xml:space="preserve">autor </w:t>
      </w:r>
      <w:r w:rsidR="00B75E3B" w:rsidRPr="00D9198E">
        <w:rPr>
          <w:rFonts w:ascii="Arial" w:hAnsi="Arial" w:cs="Arial"/>
        </w:rPr>
        <w:t xml:space="preserve">sobre su </w:t>
      </w:r>
      <w:proofErr w:type="gramStart"/>
      <w:r w:rsidR="00B75E3B" w:rsidRPr="00D9198E">
        <w:rPr>
          <w:rFonts w:ascii="Arial" w:hAnsi="Arial" w:cs="Arial"/>
        </w:rPr>
        <w:t>obra</w:t>
      </w:r>
      <w:proofErr w:type="gramEnd"/>
      <w:r w:rsidR="00B75E3B" w:rsidRPr="00D9198E">
        <w:rPr>
          <w:rFonts w:ascii="Arial" w:hAnsi="Arial" w:cs="Arial"/>
        </w:rPr>
        <w:t xml:space="preserve"> así como las diversas modalidades de uso y explotación de la misma previstas en el articulado del ordenamiento legal en materia autoral, entre las que de manera meramente enunciativa, más no limitativa se mencionan: </w:t>
      </w:r>
    </w:p>
    <w:p w14:paraId="33FAAE33" w14:textId="77777777" w:rsidR="0091133D" w:rsidRPr="00D9198E" w:rsidRDefault="0091133D" w:rsidP="008C3F9B">
      <w:pPr>
        <w:spacing w:after="0" w:line="240" w:lineRule="auto"/>
        <w:jc w:val="both"/>
        <w:rPr>
          <w:rFonts w:ascii="Arial" w:hAnsi="Arial" w:cs="Arial"/>
        </w:rPr>
      </w:pPr>
    </w:p>
    <w:p w14:paraId="32F9A562" w14:textId="77777777" w:rsidR="003C5C36" w:rsidRPr="002449EA" w:rsidRDefault="00B75E3B" w:rsidP="008C3F9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2449EA">
        <w:rPr>
          <w:rFonts w:ascii="Arial" w:hAnsi="Arial" w:cs="Arial"/>
        </w:rPr>
        <w:t xml:space="preserve">el derecho a reproducir, distribuir y comunicar públicamente la </w:t>
      </w:r>
      <w:r w:rsidR="00E450C6" w:rsidRPr="002449EA">
        <w:rPr>
          <w:rFonts w:ascii="Arial" w:hAnsi="Arial" w:cs="Arial"/>
        </w:rPr>
        <w:t>Música incorporada a la Obra Audiovisual.</w:t>
      </w:r>
    </w:p>
    <w:p w14:paraId="2E4A65B0" w14:textId="77777777" w:rsidR="00E450C6" w:rsidRPr="002449EA" w:rsidRDefault="00B75E3B" w:rsidP="008C3F9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2449EA">
        <w:rPr>
          <w:rFonts w:ascii="Arial" w:hAnsi="Arial" w:cs="Arial"/>
        </w:rPr>
        <w:t xml:space="preserve">el derecho a fijar, reproducir, publicar, lanzar, distribuir, exhibir, ejecutar, promocionar, publicitar y en cualquier otra forma usar y/o explotar la obra </w:t>
      </w:r>
      <w:r w:rsidR="00E450C6" w:rsidRPr="002449EA">
        <w:rPr>
          <w:rFonts w:ascii="Arial" w:hAnsi="Arial" w:cs="Arial"/>
        </w:rPr>
        <w:t xml:space="preserve">audiovisual </w:t>
      </w:r>
      <w:r w:rsidRPr="002449EA">
        <w:rPr>
          <w:rFonts w:ascii="Arial" w:hAnsi="Arial" w:cs="Arial"/>
        </w:rPr>
        <w:t>en todas y cada una de las formas y medios existentes o que se inventaren en el futuro</w:t>
      </w:r>
      <w:r w:rsidR="00E450C6" w:rsidRPr="002449EA">
        <w:rPr>
          <w:rFonts w:ascii="Arial" w:hAnsi="Arial" w:cs="Arial"/>
        </w:rPr>
        <w:t>.</w:t>
      </w:r>
      <w:r w:rsidRPr="002449EA">
        <w:rPr>
          <w:rFonts w:ascii="Arial" w:hAnsi="Arial" w:cs="Arial"/>
        </w:rPr>
        <w:t xml:space="preserve"> </w:t>
      </w:r>
    </w:p>
    <w:p w14:paraId="772BD68B" w14:textId="77777777" w:rsidR="00E450C6" w:rsidRPr="00D9198E" w:rsidRDefault="00E450C6" w:rsidP="008C3F9B">
      <w:pPr>
        <w:pStyle w:val="Prrafodelista"/>
        <w:spacing w:after="0" w:line="240" w:lineRule="auto"/>
        <w:ind w:left="780"/>
        <w:jc w:val="both"/>
        <w:rPr>
          <w:rFonts w:ascii="Arial" w:hAnsi="Arial" w:cs="Arial"/>
          <w:highlight w:val="yellow"/>
        </w:rPr>
      </w:pPr>
    </w:p>
    <w:p w14:paraId="67D288E1" w14:textId="77777777" w:rsidR="00B75E3B" w:rsidRPr="00D9198E" w:rsidRDefault="00B75E3B" w:rsidP="008C3F9B">
      <w:pPr>
        <w:pStyle w:val="Prrafodelista"/>
        <w:spacing w:after="0" w:line="240" w:lineRule="auto"/>
        <w:ind w:left="780"/>
        <w:jc w:val="both"/>
        <w:rPr>
          <w:ins w:id="2" w:author="aseamp" w:date="2001-10-24T11:27:00Z"/>
          <w:rFonts w:ascii="Arial" w:hAnsi="Arial" w:cs="Arial"/>
          <w:highlight w:val="yellow"/>
        </w:rPr>
      </w:pPr>
      <w:r w:rsidRPr="00D9198E">
        <w:rPr>
          <w:rFonts w:ascii="Arial" w:hAnsi="Arial" w:cs="Arial"/>
          <w:b/>
        </w:rPr>
        <w:t>TERCERA</w:t>
      </w:r>
      <w:ins w:id="3" w:author="ariel.matamoros" w:date="2007-08-28T17:37:00Z">
        <w:r w:rsidRPr="00D9198E">
          <w:rPr>
            <w:rFonts w:ascii="Arial" w:hAnsi="Arial" w:cs="Arial"/>
            <w:b/>
          </w:rPr>
          <w:t>:</w:t>
        </w:r>
      </w:ins>
      <w:r w:rsidRPr="00D9198E">
        <w:rPr>
          <w:rFonts w:ascii="Arial" w:hAnsi="Arial" w:cs="Arial"/>
          <w:b/>
        </w:rPr>
        <w:t xml:space="preserve"> </w:t>
      </w:r>
      <w:r w:rsidR="00126974" w:rsidRPr="00D9198E">
        <w:rPr>
          <w:rFonts w:ascii="Arial" w:hAnsi="Arial" w:cs="Arial"/>
          <w:b/>
          <w:u w:val="single"/>
        </w:rPr>
        <w:t>Obligaciones de las Partes.</w:t>
      </w:r>
    </w:p>
    <w:p w14:paraId="12DA1FA5" w14:textId="77777777" w:rsidR="00C31941" w:rsidRPr="008C3F9B" w:rsidRDefault="00C31941" w:rsidP="008C3F9B">
      <w:pPr>
        <w:spacing w:after="0" w:line="240" w:lineRule="auto"/>
        <w:jc w:val="both"/>
        <w:rPr>
          <w:rFonts w:ascii="Arial" w:hAnsi="Arial" w:cs="Arial"/>
        </w:rPr>
      </w:pPr>
    </w:p>
    <w:p w14:paraId="54FCB2BD" w14:textId="77777777" w:rsidR="00126974" w:rsidRPr="008C3F9B" w:rsidRDefault="003D626C" w:rsidP="008C3F9B">
      <w:pPr>
        <w:autoSpaceDE w:val="0"/>
        <w:autoSpaceDN w:val="0"/>
        <w:adjustRightInd w:val="0"/>
        <w:spacing w:after="0" w:line="240" w:lineRule="auto"/>
        <w:jc w:val="both"/>
        <w:rPr>
          <w:rFonts w:ascii="ALIMMI+Arial" w:hAnsi="ALIMMI+Arial" w:cs="ALIMMI+Arial"/>
          <w:b/>
        </w:rPr>
      </w:pPr>
      <w:r w:rsidRPr="008C3F9B">
        <w:rPr>
          <w:rFonts w:ascii="ALIMMI+Arial" w:hAnsi="ALIMMI+Arial" w:cs="ALIMMI+Arial"/>
        </w:rPr>
        <w:t xml:space="preserve">3.1- </w:t>
      </w:r>
      <w:r w:rsidR="00126974" w:rsidRPr="00E849B4">
        <w:rPr>
          <w:rFonts w:ascii="ALIMMI+Arial" w:hAnsi="ALIMMI+Arial" w:cs="ALIMMI+Arial"/>
        </w:rPr>
        <w:t xml:space="preserve">Son obligaciones del </w:t>
      </w:r>
      <w:r w:rsidR="00126974" w:rsidRPr="008C3F9B">
        <w:rPr>
          <w:rFonts w:ascii="ALIMMI+Arial" w:hAnsi="ALIMMI+Arial" w:cs="ALIMMI+Arial"/>
          <w:b/>
        </w:rPr>
        <w:t>ENCARGADO:</w:t>
      </w:r>
    </w:p>
    <w:p w14:paraId="7D61E688" w14:textId="77777777" w:rsidR="00126974" w:rsidRPr="00E849B4" w:rsidRDefault="00126974" w:rsidP="008C3F9B">
      <w:pPr>
        <w:autoSpaceDE w:val="0"/>
        <w:autoSpaceDN w:val="0"/>
        <w:adjustRightInd w:val="0"/>
        <w:spacing w:after="0" w:line="240" w:lineRule="auto"/>
        <w:jc w:val="both"/>
        <w:rPr>
          <w:rFonts w:ascii="ALIMMI+Arial" w:hAnsi="ALIMMI+Arial" w:cs="ALIMMI+Arial"/>
          <w:b/>
        </w:rPr>
      </w:pPr>
      <w:r w:rsidRPr="00E849B4">
        <w:rPr>
          <w:rFonts w:ascii="ALIMMI+Arial" w:hAnsi="ALIMMI+Arial" w:cs="ALIMMI+Arial"/>
          <w:b/>
        </w:rPr>
        <w:t xml:space="preserve"> </w:t>
      </w:r>
    </w:p>
    <w:p w14:paraId="2FD5E27F" w14:textId="77777777" w:rsidR="00126974" w:rsidRPr="008C3F9B" w:rsidRDefault="00126974" w:rsidP="008C3F9B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LIMMI+Arial" w:hAnsi="ALIMMI+Arial" w:cs="ALIMMI+Arial"/>
        </w:rPr>
      </w:pPr>
      <w:r w:rsidRPr="00E849B4">
        <w:rPr>
          <w:rFonts w:ascii="ALIMMI+Arial" w:hAnsi="ALIMMI+Arial" w:cs="ALIMMI+Arial"/>
        </w:rPr>
        <w:t xml:space="preserve">a) </w:t>
      </w:r>
      <w:r w:rsidRPr="008C3F9B">
        <w:rPr>
          <w:rFonts w:ascii="ALIMMI+Arial" w:hAnsi="ALIMMI+Arial" w:cs="ALIMMI+Arial"/>
        </w:rPr>
        <w:t>E</w:t>
      </w:r>
      <w:r w:rsidRPr="00E849B4">
        <w:rPr>
          <w:rFonts w:ascii="ALIMMI+Arial" w:hAnsi="ALIMMI+Arial" w:cs="ALIMMI+Arial"/>
        </w:rPr>
        <w:t xml:space="preserve">ntregar la </w:t>
      </w:r>
      <w:r w:rsidR="008C3F9B">
        <w:rPr>
          <w:rFonts w:ascii="ALIMMI+Arial" w:hAnsi="ALIMMI+Arial" w:cs="ALIMMI+Arial"/>
        </w:rPr>
        <w:t>m</w:t>
      </w:r>
      <w:r w:rsidR="002449EA">
        <w:rPr>
          <w:rFonts w:ascii="ALIMMI+Arial" w:hAnsi="ALIMMI+Arial" w:cs="ALIMMI+Arial"/>
        </w:rPr>
        <w:t>ú</w:t>
      </w:r>
      <w:r w:rsidR="008C3F9B">
        <w:rPr>
          <w:rFonts w:ascii="ALIMMI+Arial" w:hAnsi="ALIMMI+Arial" w:cs="ALIMMI+Arial"/>
        </w:rPr>
        <w:t>sica</w:t>
      </w:r>
      <w:r w:rsidRPr="00E849B4">
        <w:rPr>
          <w:rFonts w:ascii="ALIMMI+Arial" w:hAnsi="ALIMMI+Arial" w:cs="ALIMMI+Arial"/>
        </w:rPr>
        <w:t xml:space="preserve"> en las condiciones convenidas</w:t>
      </w:r>
    </w:p>
    <w:p w14:paraId="3B5EFBFA" w14:textId="77777777" w:rsidR="00126974" w:rsidRPr="00E849B4" w:rsidRDefault="00126974" w:rsidP="008C3F9B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LIMMI+Arial" w:hAnsi="ALIMMI+Arial" w:cs="ALIMMI+Arial"/>
        </w:rPr>
      </w:pPr>
      <w:r w:rsidRPr="00E849B4">
        <w:rPr>
          <w:rFonts w:ascii="ALIMMI+Arial" w:hAnsi="ALIMMI+Arial" w:cs="ALIMMI+Arial"/>
        </w:rPr>
        <w:t xml:space="preserve">b) </w:t>
      </w:r>
      <w:r w:rsidRPr="008C3F9B">
        <w:rPr>
          <w:rFonts w:ascii="ALIMMI+Arial" w:hAnsi="ALIMMI+Arial" w:cs="ALIMMI+Arial"/>
        </w:rPr>
        <w:t>R</w:t>
      </w:r>
      <w:r w:rsidRPr="00E849B4">
        <w:rPr>
          <w:rFonts w:ascii="ALIMMI+Arial" w:hAnsi="ALIMMI+Arial" w:cs="ALIMMI+Arial"/>
        </w:rPr>
        <w:t xml:space="preserve">ealizar las modificaciones que requiriera el </w:t>
      </w:r>
      <w:r w:rsidRPr="008C3F9B">
        <w:rPr>
          <w:rFonts w:ascii="ALIMMI+Arial" w:hAnsi="ALIMMI+Arial" w:cs="ALIMMI+Arial"/>
        </w:rPr>
        <w:t>ENCARGANTE,</w:t>
      </w:r>
      <w:r w:rsidRPr="00E849B4">
        <w:rPr>
          <w:rFonts w:ascii="ALIMMI+Arial" w:hAnsi="ALIMMI+Arial" w:cs="ALIMMI+Arial"/>
        </w:rPr>
        <w:t xml:space="preserve"> previo acuerdo mutuo; </w:t>
      </w:r>
    </w:p>
    <w:p w14:paraId="45F5777E" w14:textId="77777777" w:rsidR="00126974" w:rsidRPr="00E849B4" w:rsidRDefault="00126974" w:rsidP="008C3F9B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LIMMI+Arial" w:hAnsi="ALIMMI+Arial" w:cs="ALIMMI+Arial"/>
        </w:rPr>
      </w:pPr>
      <w:r w:rsidRPr="00E849B4">
        <w:rPr>
          <w:rFonts w:ascii="ALIMMI+Arial" w:hAnsi="ALIMMI+Arial" w:cs="ALIMMI+Arial"/>
        </w:rPr>
        <w:t xml:space="preserve">c) </w:t>
      </w:r>
      <w:r w:rsidRPr="008C3F9B">
        <w:rPr>
          <w:rFonts w:ascii="ALIMMI+Arial" w:hAnsi="ALIMMI+Arial" w:cs="ALIMMI+Arial"/>
        </w:rPr>
        <w:t>R</w:t>
      </w:r>
      <w:r w:rsidRPr="00E849B4">
        <w:rPr>
          <w:rFonts w:ascii="ALIMMI+Arial" w:hAnsi="ALIMMI+Arial" w:cs="ALIMMI+Arial"/>
        </w:rPr>
        <w:t xml:space="preserve">esponder por la autoría y la originalidad de la </w:t>
      </w:r>
      <w:r w:rsidRPr="008C3F9B">
        <w:rPr>
          <w:rFonts w:ascii="ALIMMI+Arial" w:hAnsi="ALIMMI+Arial" w:cs="ALIMMI+Arial"/>
        </w:rPr>
        <w:t>música</w:t>
      </w:r>
      <w:r w:rsidRPr="00E849B4">
        <w:rPr>
          <w:rFonts w:ascii="ALIMMI+Arial" w:hAnsi="ALIMMI+Arial" w:cs="ALIMMI+Arial"/>
        </w:rPr>
        <w:t xml:space="preserve">;  </w:t>
      </w:r>
    </w:p>
    <w:p w14:paraId="74F5F629" w14:textId="77777777" w:rsidR="00126974" w:rsidRPr="008C3F9B" w:rsidRDefault="00126974" w:rsidP="008C3F9B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LIMMI+Arial" w:hAnsi="ALIMMI+Arial" w:cs="ALIMMI+Arial"/>
        </w:rPr>
      </w:pPr>
      <w:r w:rsidRPr="00E849B4">
        <w:rPr>
          <w:rFonts w:ascii="ALIMMI+Arial" w:hAnsi="ALIMMI+Arial" w:cs="ALIMMI+Arial"/>
        </w:rPr>
        <w:t xml:space="preserve">d) </w:t>
      </w:r>
      <w:r w:rsidRPr="008C3F9B">
        <w:rPr>
          <w:rFonts w:ascii="ALIMMI+Arial" w:hAnsi="ALIMMI+Arial" w:cs="ALIMMI+Arial"/>
        </w:rPr>
        <w:t>R</w:t>
      </w:r>
      <w:r w:rsidRPr="00E849B4">
        <w:rPr>
          <w:rFonts w:ascii="ALIMMI+Arial" w:hAnsi="ALIMMI+Arial" w:cs="ALIMMI+Arial"/>
        </w:rPr>
        <w:t xml:space="preserve">esponder por el goce pacífico de los derechos sobre la </w:t>
      </w:r>
      <w:r w:rsidRPr="008C3F9B">
        <w:rPr>
          <w:rFonts w:ascii="ALIMMI+Arial" w:hAnsi="ALIMMI+Arial" w:cs="ALIMMI+Arial"/>
        </w:rPr>
        <w:t>música</w:t>
      </w:r>
      <w:r w:rsidRPr="00E849B4">
        <w:rPr>
          <w:rFonts w:ascii="ALIMMI+Arial" w:hAnsi="ALIMMI+Arial" w:cs="ALIMMI+Arial"/>
        </w:rPr>
        <w:t xml:space="preserve">. </w:t>
      </w:r>
    </w:p>
    <w:p w14:paraId="1AF1777C" w14:textId="77777777" w:rsidR="003D626C" w:rsidRPr="00E849B4" w:rsidRDefault="003D626C" w:rsidP="008C3F9B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LIMMI+Arial" w:hAnsi="ALIMMI+Arial" w:cs="ALIMMI+Arial"/>
        </w:rPr>
      </w:pPr>
    </w:p>
    <w:p w14:paraId="3C819BCD" w14:textId="77777777" w:rsidR="00126974" w:rsidRPr="00E849B4" w:rsidRDefault="003D626C" w:rsidP="008C3F9B">
      <w:pPr>
        <w:autoSpaceDE w:val="0"/>
        <w:autoSpaceDN w:val="0"/>
        <w:adjustRightInd w:val="0"/>
        <w:spacing w:after="0" w:line="240" w:lineRule="auto"/>
        <w:jc w:val="both"/>
        <w:rPr>
          <w:rFonts w:ascii="ALIMMI+Arial" w:hAnsi="ALIMMI+Arial" w:cs="ALIMMI+Arial"/>
        </w:rPr>
      </w:pPr>
      <w:r w:rsidRPr="008C3F9B">
        <w:rPr>
          <w:rFonts w:ascii="ALIMMI+Arial" w:hAnsi="ALIMMI+Arial" w:cs="ALIMMI+Arial"/>
        </w:rPr>
        <w:t xml:space="preserve">3.2- </w:t>
      </w:r>
      <w:r w:rsidR="00126974" w:rsidRPr="00E849B4">
        <w:rPr>
          <w:rFonts w:ascii="ALIMMI+Arial" w:hAnsi="ALIMMI+Arial" w:cs="ALIMMI+Arial"/>
        </w:rPr>
        <w:t xml:space="preserve">Son obligaciones del </w:t>
      </w:r>
      <w:r w:rsidR="00126974" w:rsidRPr="008C3F9B">
        <w:rPr>
          <w:rFonts w:ascii="ALIMMI+Arial" w:hAnsi="ALIMMI+Arial" w:cs="ALIMMI+Arial"/>
          <w:b/>
        </w:rPr>
        <w:t>ENCARGANTE:</w:t>
      </w:r>
      <w:r w:rsidR="00126974" w:rsidRPr="00E849B4">
        <w:rPr>
          <w:rFonts w:ascii="ALIMMI+Arial" w:hAnsi="ALIMMI+Arial" w:cs="ALIMMI+Arial"/>
        </w:rPr>
        <w:t xml:space="preserve"> </w:t>
      </w:r>
    </w:p>
    <w:p w14:paraId="5342D373" w14:textId="77777777" w:rsidR="003D626C" w:rsidRPr="008C3F9B" w:rsidRDefault="003D626C" w:rsidP="008C3F9B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LIMMI+Arial" w:hAnsi="ALIMMI+Arial" w:cs="ALIMMI+Arial"/>
        </w:rPr>
      </w:pPr>
    </w:p>
    <w:p w14:paraId="45B6C3A9" w14:textId="77777777" w:rsidR="003D626C" w:rsidRPr="008C3F9B" w:rsidRDefault="00126974" w:rsidP="008C3F9B">
      <w:pPr>
        <w:spacing w:after="0" w:line="240" w:lineRule="auto"/>
        <w:jc w:val="both"/>
        <w:rPr>
          <w:rFonts w:ascii="Arial" w:hAnsi="Arial" w:cs="Arial"/>
        </w:rPr>
      </w:pPr>
      <w:r w:rsidRPr="00E849B4">
        <w:rPr>
          <w:rFonts w:ascii="ALIMMI+Arial" w:hAnsi="ALIMMI+Arial" w:cs="ALIMMI+Arial"/>
        </w:rPr>
        <w:lastRenderedPageBreak/>
        <w:t>a)</w:t>
      </w:r>
      <w:r w:rsidRPr="008C3F9B">
        <w:rPr>
          <w:rFonts w:ascii="ALIMMI+Arial" w:hAnsi="ALIMMI+Arial" w:cs="ALIMMI+Arial"/>
        </w:rPr>
        <w:t xml:space="preserve"> </w:t>
      </w:r>
      <w:r w:rsidR="003D626C" w:rsidRPr="008C3F9B">
        <w:rPr>
          <w:rFonts w:ascii="Arial" w:hAnsi="Arial" w:cs="Arial"/>
        </w:rPr>
        <w:t xml:space="preserve">Sujeto a que el ENCARGANTE lleve a cabo la reproducción y distribución de la obra </w:t>
      </w:r>
      <w:r w:rsidR="00EC4E80" w:rsidRPr="008C3F9B">
        <w:rPr>
          <w:rFonts w:ascii="Arial" w:hAnsi="Arial" w:cs="Arial"/>
        </w:rPr>
        <w:t>audiovisual, se</w:t>
      </w:r>
      <w:r w:rsidR="003D626C" w:rsidRPr="008C3F9B">
        <w:rPr>
          <w:rFonts w:ascii="Arial" w:hAnsi="Arial" w:cs="Arial"/>
        </w:rPr>
        <w:t xml:space="preserve"> hará referencia expresa al ENCARGADO en su condición de Autor de la música original creada expresamente para la Obra.</w:t>
      </w:r>
    </w:p>
    <w:p w14:paraId="0F7CFEEB" w14:textId="77777777" w:rsidR="00126974" w:rsidRPr="00E849B4" w:rsidRDefault="003D626C" w:rsidP="008C3F9B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LIMMI+Arial" w:hAnsi="ALIMMI+Arial" w:cs="ALIMMI+Arial"/>
        </w:rPr>
      </w:pPr>
      <w:r w:rsidRPr="008C3F9B">
        <w:rPr>
          <w:rFonts w:ascii="ALIMMI+Arial" w:hAnsi="ALIMMI+Arial" w:cs="ALIMMI+Arial"/>
        </w:rPr>
        <w:t xml:space="preserve">b) </w:t>
      </w:r>
      <w:r w:rsidR="00126974" w:rsidRPr="008C3F9B">
        <w:rPr>
          <w:rFonts w:ascii="ALIMMI+Arial" w:hAnsi="ALIMMI+Arial" w:cs="ALIMMI+Arial"/>
        </w:rPr>
        <w:t>R</w:t>
      </w:r>
      <w:r w:rsidR="00126974" w:rsidRPr="00E849B4">
        <w:rPr>
          <w:rFonts w:ascii="ALIMMI+Arial" w:hAnsi="ALIMMI+Arial" w:cs="ALIMMI+Arial"/>
        </w:rPr>
        <w:t xml:space="preserve">espetar los derechos morales del </w:t>
      </w:r>
      <w:r w:rsidR="00126974" w:rsidRPr="008C3F9B">
        <w:rPr>
          <w:rFonts w:ascii="ALIMMI+Arial" w:hAnsi="ALIMMI+Arial" w:cs="ALIMMI+Arial"/>
        </w:rPr>
        <w:t>ENCARGADO</w:t>
      </w:r>
      <w:r w:rsidR="00126974" w:rsidRPr="00E849B4">
        <w:rPr>
          <w:rFonts w:ascii="ALIMMI+Arial" w:hAnsi="ALIMMI+Arial" w:cs="ALIMMI+Arial"/>
        </w:rPr>
        <w:t xml:space="preserve">; </w:t>
      </w:r>
    </w:p>
    <w:p w14:paraId="494C2CA7" w14:textId="77777777" w:rsidR="00126974" w:rsidRPr="00E849B4" w:rsidRDefault="003D626C" w:rsidP="008C3F9B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LIMMI+Arial" w:hAnsi="ALIMMI+Arial" w:cs="ALIMMI+Arial"/>
        </w:rPr>
      </w:pPr>
      <w:r w:rsidRPr="008C3F9B">
        <w:rPr>
          <w:rFonts w:ascii="ALIMMI+Arial" w:hAnsi="ALIMMI+Arial" w:cs="ALIMMI+Arial"/>
        </w:rPr>
        <w:t>c</w:t>
      </w:r>
      <w:r w:rsidR="00126974" w:rsidRPr="00E849B4">
        <w:rPr>
          <w:rFonts w:ascii="ALIMMI+Arial" w:hAnsi="ALIMMI+Arial" w:cs="ALIMMI+Arial"/>
        </w:rPr>
        <w:t xml:space="preserve">) </w:t>
      </w:r>
      <w:r w:rsidR="00126974" w:rsidRPr="008C3F9B">
        <w:rPr>
          <w:rFonts w:ascii="ALIMMI+Arial" w:hAnsi="ALIMMI+Arial" w:cs="ALIMMI+Arial"/>
        </w:rPr>
        <w:t>R</w:t>
      </w:r>
      <w:r w:rsidR="00126974" w:rsidRPr="00E849B4">
        <w:rPr>
          <w:rFonts w:ascii="ALIMMI+Arial" w:hAnsi="ALIMMI+Arial" w:cs="ALIMMI+Arial"/>
        </w:rPr>
        <w:t xml:space="preserve">esponder por la adecuada utilización de la </w:t>
      </w:r>
      <w:r w:rsidR="00126974" w:rsidRPr="008C3F9B">
        <w:rPr>
          <w:rFonts w:ascii="ALIMMI+Arial" w:hAnsi="ALIMMI+Arial" w:cs="ALIMMI+Arial"/>
        </w:rPr>
        <w:t>música</w:t>
      </w:r>
      <w:r w:rsidR="00126974" w:rsidRPr="00E849B4">
        <w:rPr>
          <w:rFonts w:ascii="ALIMMI+Arial" w:hAnsi="ALIMMI+Arial" w:cs="ALIMMI+Arial"/>
        </w:rPr>
        <w:t xml:space="preserve">; </w:t>
      </w:r>
    </w:p>
    <w:p w14:paraId="0A59CDC0" w14:textId="77777777" w:rsidR="00126974" w:rsidRPr="00E849B4" w:rsidRDefault="003D626C" w:rsidP="008C3F9B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LIMMI+Arial" w:hAnsi="ALIMMI+Arial" w:cs="ALIMMI+Arial"/>
        </w:rPr>
      </w:pPr>
      <w:r w:rsidRPr="008C3F9B">
        <w:rPr>
          <w:rFonts w:ascii="ALIMMI+Arial" w:hAnsi="ALIMMI+Arial" w:cs="ALIMMI+Arial"/>
        </w:rPr>
        <w:t>d</w:t>
      </w:r>
      <w:r w:rsidR="00126974" w:rsidRPr="00E849B4">
        <w:rPr>
          <w:rFonts w:ascii="ALIMMI+Arial" w:hAnsi="ALIMMI+Arial" w:cs="ALIMMI+Arial"/>
        </w:rPr>
        <w:t xml:space="preserve">) devolver la </w:t>
      </w:r>
      <w:r w:rsidR="008C3F9B">
        <w:rPr>
          <w:rFonts w:ascii="ALIMMI+Arial" w:hAnsi="ALIMMI+Arial" w:cs="ALIMMI+Arial"/>
        </w:rPr>
        <w:t xml:space="preserve">música </w:t>
      </w:r>
      <w:r w:rsidR="00126974" w:rsidRPr="00E849B4">
        <w:rPr>
          <w:rFonts w:ascii="ALIMMI+Arial" w:hAnsi="ALIMMI+Arial" w:cs="ALIMMI+Arial"/>
        </w:rPr>
        <w:t xml:space="preserve">y cualquier proyecto de ésta en </w:t>
      </w:r>
      <w:proofErr w:type="gramStart"/>
      <w:r w:rsidR="00126974" w:rsidRPr="00E849B4">
        <w:rPr>
          <w:rFonts w:ascii="ALIMMI+Arial" w:hAnsi="ALIMMI+Arial" w:cs="ALIMMI+Arial"/>
        </w:rPr>
        <w:t xml:space="preserve">caso </w:t>
      </w:r>
      <w:r w:rsidR="00EC4E80">
        <w:rPr>
          <w:rFonts w:ascii="ALIMMI+Arial" w:hAnsi="ALIMMI+Arial" w:cs="ALIMMI+Arial"/>
        </w:rPr>
        <w:t xml:space="preserve"> que</w:t>
      </w:r>
      <w:proofErr w:type="gramEnd"/>
      <w:r w:rsidR="00126974" w:rsidRPr="00E849B4">
        <w:rPr>
          <w:rFonts w:ascii="ALIMMI+Arial" w:hAnsi="ALIMMI+Arial" w:cs="ALIMMI+Arial"/>
        </w:rPr>
        <w:t xml:space="preserve"> no sea aceptada, no pudiendo utilizar ninguno de sus elementos, sin el consentimiento del </w:t>
      </w:r>
      <w:r w:rsidR="008C3F9B" w:rsidRPr="008C3F9B">
        <w:rPr>
          <w:rFonts w:ascii="ALIMMI+Arial" w:hAnsi="ALIMMI+Arial" w:cs="ALIMMI+Arial"/>
        </w:rPr>
        <w:t>ENCARGADO</w:t>
      </w:r>
      <w:r w:rsidR="00126974" w:rsidRPr="00E849B4">
        <w:rPr>
          <w:rFonts w:ascii="ALIMMI+Arial" w:hAnsi="ALIMMI+Arial" w:cs="ALIMMI+Arial"/>
        </w:rPr>
        <w:t xml:space="preserve">; y </w:t>
      </w:r>
    </w:p>
    <w:p w14:paraId="3236F260" w14:textId="77777777" w:rsidR="00126974" w:rsidRPr="00E849B4" w:rsidRDefault="003D626C" w:rsidP="008C3F9B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LIMMI+Arial" w:hAnsi="ALIMMI+Arial" w:cs="ALIMMI+Arial"/>
        </w:rPr>
      </w:pPr>
      <w:r w:rsidRPr="008C3F9B">
        <w:rPr>
          <w:rFonts w:ascii="ALIMMI+Arial" w:hAnsi="ALIMMI+Arial" w:cs="ALIMMI+Arial"/>
        </w:rPr>
        <w:t>e</w:t>
      </w:r>
      <w:r w:rsidR="00126974" w:rsidRPr="00E849B4">
        <w:rPr>
          <w:rFonts w:ascii="ALIMMI+Arial" w:hAnsi="ALIMMI+Arial" w:cs="ALIMMI+Arial"/>
        </w:rPr>
        <w:t xml:space="preserve">) remunerar al </w:t>
      </w:r>
      <w:r w:rsidRPr="008C3F9B">
        <w:rPr>
          <w:rFonts w:ascii="ALIMMI+Arial" w:hAnsi="ALIMMI+Arial" w:cs="ALIMMI+Arial"/>
        </w:rPr>
        <w:t>ENCARGADO</w:t>
      </w:r>
      <w:r w:rsidR="00126974" w:rsidRPr="00E849B4">
        <w:rPr>
          <w:rFonts w:ascii="ALIMMI+Arial" w:hAnsi="ALIMMI+Arial" w:cs="ALIMMI+Arial"/>
        </w:rPr>
        <w:t xml:space="preserve"> en el plazo y monto convenidos. </w:t>
      </w:r>
    </w:p>
    <w:p w14:paraId="00FD2C7D" w14:textId="77777777" w:rsidR="00126974" w:rsidRPr="00E849B4" w:rsidRDefault="00126974" w:rsidP="008C3F9B">
      <w:pPr>
        <w:autoSpaceDE w:val="0"/>
        <w:autoSpaceDN w:val="0"/>
        <w:adjustRightInd w:val="0"/>
        <w:spacing w:after="0" w:line="240" w:lineRule="auto"/>
        <w:rPr>
          <w:rFonts w:ascii="ALIMMI+Arial" w:hAnsi="ALIMMI+Arial" w:cs="ALIMMI+Arial"/>
        </w:rPr>
      </w:pPr>
    </w:p>
    <w:p w14:paraId="0BA06233" w14:textId="77777777" w:rsidR="00B75E3B" w:rsidRPr="00D9198E" w:rsidRDefault="00B75E3B" w:rsidP="008C3F9B">
      <w:pPr>
        <w:spacing w:after="0" w:line="240" w:lineRule="auto"/>
        <w:jc w:val="both"/>
        <w:rPr>
          <w:rFonts w:ascii="Arial" w:hAnsi="Arial" w:cs="Arial"/>
          <w:b/>
        </w:rPr>
      </w:pPr>
      <w:r w:rsidRPr="00D9198E">
        <w:rPr>
          <w:rFonts w:ascii="Arial" w:hAnsi="Arial" w:cs="Arial"/>
          <w:b/>
        </w:rPr>
        <w:t xml:space="preserve">CUARTA: </w:t>
      </w:r>
      <w:r w:rsidRPr="00D9198E">
        <w:rPr>
          <w:rFonts w:ascii="Arial" w:hAnsi="Arial" w:cs="Arial"/>
          <w:b/>
          <w:u w:val="single"/>
        </w:rPr>
        <w:t>Territorio:</w:t>
      </w:r>
      <w:r w:rsidRPr="00D9198E">
        <w:rPr>
          <w:rFonts w:ascii="Arial" w:hAnsi="Arial" w:cs="Arial"/>
          <w:b/>
        </w:rPr>
        <w:t xml:space="preserve"> </w:t>
      </w:r>
    </w:p>
    <w:p w14:paraId="22E3E724" w14:textId="77777777" w:rsidR="00C31941" w:rsidRPr="00D9198E" w:rsidRDefault="00C31941" w:rsidP="008C3F9B">
      <w:pPr>
        <w:spacing w:after="0" w:line="240" w:lineRule="auto"/>
        <w:jc w:val="both"/>
        <w:rPr>
          <w:rFonts w:ascii="Arial" w:hAnsi="Arial" w:cs="Arial"/>
        </w:rPr>
      </w:pPr>
    </w:p>
    <w:p w14:paraId="1C27204B" w14:textId="77777777" w:rsidR="00B75E3B" w:rsidRPr="00D9198E" w:rsidRDefault="008C3F9B" w:rsidP="008C3F9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4.1-</w:t>
      </w:r>
      <w:r w:rsidR="00B75E3B" w:rsidRPr="00D9198E">
        <w:rPr>
          <w:rFonts w:ascii="Arial" w:hAnsi="Arial" w:cs="Arial"/>
        </w:rPr>
        <w:t xml:space="preserve">El </w:t>
      </w:r>
      <w:r w:rsidR="00B75E3B" w:rsidRPr="00D9198E">
        <w:rPr>
          <w:rFonts w:ascii="Arial" w:hAnsi="Arial" w:cs="Arial"/>
          <w:b/>
        </w:rPr>
        <w:t>ENCARGANTE</w:t>
      </w:r>
      <w:r w:rsidR="00B75E3B" w:rsidRPr="00D9198E">
        <w:rPr>
          <w:rFonts w:ascii="Arial" w:hAnsi="Arial" w:cs="Arial"/>
        </w:rPr>
        <w:t xml:space="preserve"> ejercerá los derechos concedidos en todo el mundo sin excepción alguna.</w:t>
      </w:r>
    </w:p>
    <w:p w14:paraId="240E8EAA" w14:textId="77777777" w:rsidR="00C31941" w:rsidRPr="00D9198E" w:rsidRDefault="00C31941" w:rsidP="008C3F9B">
      <w:pPr>
        <w:spacing w:after="0" w:line="240" w:lineRule="auto"/>
        <w:jc w:val="both"/>
        <w:rPr>
          <w:rFonts w:ascii="Arial" w:hAnsi="Arial" w:cs="Arial"/>
          <w:b/>
        </w:rPr>
      </w:pPr>
    </w:p>
    <w:p w14:paraId="5D83CE6F" w14:textId="77777777" w:rsidR="00C31941" w:rsidRPr="00D9198E" w:rsidRDefault="00B75E3B" w:rsidP="008C3F9B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D9198E">
        <w:rPr>
          <w:rFonts w:ascii="Arial" w:hAnsi="Arial" w:cs="Arial"/>
          <w:b/>
        </w:rPr>
        <w:t>QUINTA</w:t>
      </w:r>
      <w:ins w:id="4" w:author="ariel.matamoros" w:date="2007-08-28T17:38:00Z">
        <w:r w:rsidRPr="00D9198E">
          <w:rPr>
            <w:rFonts w:ascii="Arial" w:hAnsi="Arial" w:cs="Arial"/>
            <w:b/>
          </w:rPr>
          <w:t>:</w:t>
        </w:r>
      </w:ins>
      <w:r w:rsidRPr="00D9198E">
        <w:rPr>
          <w:rFonts w:ascii="Arial" w:hAnsi="Arial" w:cs="Arial"/>
          <w:b/>
        </w:rPr>
        <w:t xml:space="preserve"> </w:t>
      </w:r>
      <w:r w:rsidRPr="00D9198E">
        <w:rPr>
          <w:rFonts w:ascii="Arial" w:hAnsi="Arial" w:cs="Arial"/>
          <w:b/>
          <w:u w:val="single"/>
        </w:rPr>
        <w:t>Contraprestación:</w:t>
      </w:r>
      <w:r w:rsidR="00C31941" w:rsidRPr="00D9198E">
        <w:rPr>
          <w:rFonts w:ascii="Arial" w:hAnsi="Arial" w:cs="Arial"/>
          <w:b/>
          <w:u w:val="single"/>
        </w:rPr>
        <w:t xml:space="preserve"> </w:t>
      </w:r>
    </w:p>
    <w:p w14:paraId="24936323" w14:textId="77777777" w:rsidR="00C31941" w:rsidRPr="00D9198E" w:rsidRDefault="00C31941" w:rsidP="008C3F9B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14:paraId="454EF99A" w14:textId="08E25026" w:rsidR="00B75E3B" w:rsidRPr="00D9198E" w:rsidRDefault="008C3F9B" w:rsidP="008C3F9B">
      <w:pPr>
        <w:spacing w:after="0" w:line="240" w:lineRule="auto"/>
        <w:jc w:val="both"/>
        <w:rPr>
          <w:rStyle w:val="DeltaViewInsertion"/>
          <w:rFonts w:ascii="Arial" w:hAnsi="Arial" w:cs="Arial"/>
          <w:color w:val="auto"/>
          <w:u w:val="none"/>
          <w:lang w:val="es-ES_tradnl"/>
        </w:rPr>
      </w:pPr>
      <w:r w:rsidRPr="00B43610">
        <w:rPr>
          <w:rFonts w:ascii="Arial" w:hAnsi="Arial" w:cs="Arial"/>
        </w:rPr>
        <w:t>5.1-</w:t>
      </w:r>
      <w:r w:rsidR="00B75E3B" w:rsidRPr="00B43610">
        <w:rPr>
          <w:rFonts w:ascii="Arial" w:hAnsi="Arial" w:cs="Arial"/>
        </w:rPr>
        <w:t xml:space="preserve">Como única contraprestación por el cumplimiento del objeto de este contrato a cargo </w:t>
      </w:r>
      <w:r w:rsidR="00EC4E80" w:rsidRPr="00B43610">
        <w:rPr>
          <w:rFonts w:ascii="Arial" w:hAnsi="Arial" w:cs="Arial"/>
        </w:rPr>
        <w:t>del</w:t>
      </w:r>
      <w:r w:rsidR="00B75E3B" w:rsidRPr="00B43610">
        <w:rPr>
          <w:rFonts w:ascii="Arial" w:hAnsi="Arial" w:cs="Arial"/>
        </w:rPr>
        <w:t xml:space="preserve"> </w:t>
      </w:r>
      <w:r w:rsidR="00B75E3B" w:rsidRPr="00B43610">
        <w:rPr>
          <w:rFonts w:ascii="Arial" w:hAnsi="Arial" w:cs="Arial"/>
          <w:b/>
        </w:rPr>
        <w:t>ENCARGADO</w:t>
      </w:r>
      <w:r w:rsidR="00B75E3B" w:rsidRPr="00B43610">
        <w:rPr>
          <w:rFonts w:ascii="Arial" w:hAnsi="Arial" w:cs="Arial"/>
        </w:rPr>
        <w:t xml:space="preserve">, consistente en la </w:t>
      </w:r>
      <w:r w:rsidR="00C31941" w:rsidRPr="00B43610">
        <w:rPr>
          <w:rFonts w:ascii="Arial" w:hAnsi="Arial" w:cs="Arial"/>
        </w:rPr>
        <w:t xml:space="preserve">creación de  la música original </w:t>
      </w:r>
      <w:r w:rsidR="00B75E3B" w:rsidRPr="00B43610">
        <w:rPr>
          <w:rFonts w:ascii="Arial" w:hAnsi="Arial" w:cs="Arial"/>
        </w:rPr>
        <w:t xml:space="preserve">de la obra </w:t>
      </w:r>
      <w:r w:rsidR="00F847BD" w:rsidRPr="00B43610">
        <w:rPr>
          <w:rFonts w:ascii="Arial" w:hAnsi="Arial" w:cs="Arial"/>
        </w:rPr>
        <w:t>a</w:t>
      </w:r>
      <w:r w:rsidR="00EB6E76" w:rsidRPr="00B43610">
        <w:rPr>
          <w:rFonts w:ascii="Arial" w:hAnsi="Arial" w:cs="Arial"/>
        </w:rPr>
        <w:t xml:space="preserve">udiovisual </w:t>
      </w:r>
      <w:r w:rsidR="00EC4E80" w:rsidRPr="00B43610">
        <w:rPr>
          <w:rFonts w:ascii="Arial" w:hAnsi="Arial" w:cs="Arial"/>
        </w:rPr>
        <w:t xml:space="preserve"> </w:t>
      </w:r>
      <w:r w:rsidR="00B43610" w:rsidRPr="00B43610">
        <w:rPr>
          <w:rFonts w:ascii="Arial" w:hAnsi="Arial" w:cs="Arial"/>
          <w:u w:val="thick"/>
        </w:rPr>
        <w:t xml:space="preserve">“${titulo}” </w:t>
      </w:r>
      <w:r w:rsidR="00EC4E80" w:rsidRPr="00B43610">
        <w:rPr>
          <w:rFonts w:ascii="Arial" w:hAnsi="Arial" w:cs="Arial"/>
        </w:rPr>
        <w:t xml:space="preserve"> </w:t>
      </w:r>
      <w:r w:rsidR="00B75E3B" w:rsidRPr="00B43610">
        <w:rPr>
          <w:rFonts w:ascii="Arial" w:hAnsi="Arial" w:cs="Arial"/>
          <w:b/>
        </w:rPr>
        <w:t xml:space="preserve">el </w:t>
      </w:r>
      <w:proofErr w:type="spellStart"/>
      <w:r w:rsidR="00B75E3B" w:rsidRPr="00B43610">
        <w:rPr>
          <w:rFonts w:ascii="Arial" w:hAnsi="Arial" w:cs="Arial"/>
          <w:b/>
        </w:rPr>
        <w:t>ENCARGANTE</w:t>
      </w:r>
      <w:proofErr w:type="spellEnd"/>
      <w:r w:rsidR="00B75E3B" w:rsidRPr="00B43610">
        <w:rPr>
          <w:rFonts w:ascii="Arial" w:hAnsi="Arial" w:cs="Arial"/>
          <w:b/>
        </w:rPr>
        <w:t xml:space="preserve"> </w:t>
      </w:r>
      <w:r w:rsidR="00B75E3B" w:rsidRPr="00B43610">
        <w:rPr>
          <w:rFonts w:ascii="Arial" w:hAnsi="Arial" w:cs="Arial"/>
        </w:rPr>
        <w:t xml:space="preserve">pagará </w:t>
      </w:r>
      <w:bookmarkStart w:id="5" w:name="_DV_C140"/>
      <w:r w:rsidR="00B75E3B" w:rsidRPr="00B43610">
        <w:rPr>
          <w:rStyle w:val="DeltaViewInsertion"/>
          <w:rFonts w:ascii="Arial" w:hAnsi="Arial" w:cs="Arial"/>
          <w:color w:val="auto"/>
          <w:u w:val="none"/>
        </w:rPr>
        <w:t xml:space="preserve">al </w:t>
      </w:r>
      <w:r w:rsidR="00B75E3B" w:rsidRPr="00B43610">
        <w:rPr>
          <w:rStyle w:val="DeltaViewInsertion"/>
          <w:rFonts w:ascii="Arial" w:hAnsi="Arial" w:cs="Arial"/>
          <w:b/>
          <w:color w:val="auto"/>
          <w:u w:val="none"/>
        </w:rPr>
        <w:t>ENCARGADO</w:t>
      </w:r>
      <w:bookmarkEnd w:id="5"/>
      <w:r w:rsidR="00B75E3B" w:rsidRPr="00B43610">
        <w:rPr>
          <w:rFonts w:ascii="Arial" w:hAnsi="Arial" w:cs="Arial"/>
        </w:rPr>
        <w:t xml:space="preserve">, quien manifiesta en este acto su expresa conformidad al monto acordado, </w:t>
      </w:r>
      <w:bookmarkStart w:id="6" w:name="_DV_C142"/>
      <w:r w:rsidR="00B75E3B" w:rsidRPr="00B43610">
        <w:rPr>
          <w:rStyle w:val="DeltaViewInsertion"/>
          <w:rFonts w:ascii="Arial" w:hAnsi="Arial" w:cs="Arial"/>
          <w:color w:val="auto"/>
          <w:u w:val="none"/>
        </w:rPr>
        <w:t>la cantidad fi</w:t>
      </w:r>
      <w:r w:rsidR="005F0FB7" w:rsidRPr="00B43610">
        <w:rPr>
          <w:rStyle w:val="DeltaViewInsertion"/>
          <w:rFonts w:ascii="Arial" w:hAnsi="Arial" w:cs="Arial"/>
          <w:color w:val="auto"/>
          <w:u w:val="none"/>
        </w:rPr>
        <w:t xml:space="preserve">ja y determinada de $ </w:t>
      </w:r>
      <w:r w:rsidR="00B21955" w:rsidRPr="00B21955">
        <w:rPr>
          <w:rStyle w:val="DeltaViewInsertion"/>
          <w:rFonts w:ascii="Arial" w:hAnsi="Arial" w:cs="Arial"/>
          <w:color w:val="auto"/>
          <w:u w:val="none"/>
        </w:rPr>
        <w:t>${</w:t>
      </w:r>
      <w:proofErr w:type="spellStart"/>
      <w:r w:rsidR="00B21955" w:rsidRPr="00B21955">
        <w:rPr>
          <w:rStyle w:val="DeltaViewInsertion"/>
          <w:rFonts w:ascii="Arial" w:hAnsi="Arial" w:cs="Arial"/>
          <w:color w:val="auto"/>
          <w:u w:val="none"/>
        </w:rPr>
        <w:t>total_presupuesto</w:t>
      </w:r>
      <w:proofErr w:type="spellEnd"/>
      <w:r w:rsidR="00B21955" w:rsidRPr="00B21955">
        <w:rPr>
          <w:rStyle w:val="DeltaViewInsertion"/>
          <w:rFonts w:ascii="Arial" w:hAnsi="Arial" w:cs="Arial"/>
          <w:color w:val="auto"/>
          <w:u w:val="none"/>
        </w:rPr>
        <w:t>}</w:t>
      </w:r>
      <w:r w:rsidR="00EC4E80" w:rsidRPr="00B43610">
        <w:rPr>
          <w:rStyle w:val="DeltaViewInsertion"/>
          <w:rFonts w:ascii="Arial" w:hAnsi="Arial" w:cs="Arial"/>
          <w:b/>
          <w:color w:val="auto"/>
          <w:u w:val="none"/>
        </w:rPr>
        <w:t xml:space="preserve"> </w:t>
      </w:r>
      <w:r w:rsidR="005F0FB7" w:rsidRPr="00B43610">
        <w:rPr>
          <w:rStyle w:val="DeltaViewInsertion"/>
          <w:rFonts w:ascii="Arial" w:hAnsi="Arial" w:cs="Arial"/>
          <w:b/>
          <w:color w:val="auto"/>
          <w:u w:val="none"/>
        </w:rPr>
        <w:t>CUC</w:t>
      </w:r>
      <w:r w:rsidR="005F0FB7" w:rsidRPr="00B43610">
        <w:rPr>
          <w:rStyle w:val="DeltaViewInsertion"/>
          <w:rFonts w:ascii="Arial" w:hAnsi="Arial" w:cs="Arial"/>
          <w:color w:val="auto"/>
          <w:u w:val="none"/>
        </w:rPr>
        <w:t xml:space="preserve"> (</w:t>
      </w:r>
      <w:r w:rsidR="00B21955" w:rsidRPr="00B21955">
        <w:rPr>
          <w:rStyle w:val="DeltaViewInsertion"/>
          <w:rFonts w:ascii="Arial" w:hAnsi="Arial" w:cs="Arial"/>
          <w:color w:val="auto"/>
          <w:u w:val="none"/>
        </w:rPr>
        <w:t>${</w:t>
      </w:r>
      <w:proofErr w:type="spellStart"/>
      <w:r w:rsidR="00B21955" w:rsidRPr="00B21955">
        <w:rPr>
          <w:rStyle w:val="DeltaViewInsertion"/>
          <w:rFonts w:ascii="Arial" w:hAnsi="Arial" w:cs="Arial"/>
          <w:color w:val="auto"/>
          <w:u w:val="none"/>
        </w:rPr>
        <w:t>total_presupuesto_letra</w:t>
      </w:r>
      <w:proofErr w:type="spellEnd"/>
      <w:r w:rsidR="00B21955" w:rsidRPr="00B21955">
        <w:rPr>
          <w:rStyle w:val="DeltaViewInsertion"/>
          <w:rFonts w:ascii="Arial" w:hAnsi="Arial" w:cs="Arial"/>
          <w:color w:val="auto"/>
          <w:u w:val="none"/>
        </w:rPr>
        <w:t xml:space="preserve">} </w:t>
      </w:r>
      <w:r w:rsidR="00EC4E80" w:rsidRPr="00B43610">
        <w:rPr>
          <w:rStyle w:val="DeltaViewInsertion"/>
          <w:rFonts w:ascii="Arial" w:hAnsi="Arial" w:cs="Arial"/>
          <w:color w:val="auto"/>
          <w:u w:val="none"/>
        </w:rPr>
        <w:t xml:space="preserve"> </w:t>
      </w:r>
      <w:r w:rsidR="005F0FB7" w:rsidRPr="00B43610">
        <w:rPr>
          <w:rStyle w:val="DeltaViewInsertion"/>
          <w:rFonts w:ascii="Arial" w:hAnsi="Arial" w:cs="Arial"/>
          <w:color w:val="auto"/>
          <w:u w:val="none"/>
        </w:rPr>
        <w:t>con 00/100 CUC</w:t>
      </w:r>
      <w:r w:rsidR="00B75E3B" w:rsidRPr="00B43610">
        <w:rPr>
          <w:rStyle w:val="DeltaViewInsertion"/>
          <w:rFonts w:ascii="Arial" w:hAnsi="Arial" w:cs="Arial"/>
          <w:color w:val="auto"/>
          <w:u w:val="none"/>
        </w:rPr>
        <w:t xml:space="preserve">.) </w:t>
      </w:r>
      <w:bookmarkEnd w:id="6"/>
      <w:r w:rsidR="00C914D8" w:rsidRPr="00B43610">
        <w:rPr>
          <w:rStyle w:val="DeltaViewInsertion"/>
          <w:rFonts w:ascii="Arial" w:hAnsi="Arial" w:cs="Arial"/>
          <w:color w:val="auto"/>
          <w:u w:val="none"/>
        </w:rPr>
        <w:t>mediante Cheque Nominativo</w:t>
      </w:r>
      <w:r w:rsidR="00FB6FF7" w:rsidRPr="00B43610">
        <w:rPr>
          <w:rStyle w:val="DeltaViewInsertion"/>
          <w:rFonts w:ascii="Arial" w:hAnsi="Arial" w:cs="Arial"/>
          <w:color w:val="auto"/>
          <w:u w:val="none"/>
        </w:rPr>
        <w:t xml:space="preserve"> o transferencia</w:t>
      </w:r>
      <w:r w:rsidR="00C914D8" w:rsidRPr="00B43610">
        <w:rPr>
          <w:rStyle w:val="DeltaViewInsertion"/>
          <w:rFonts w:ascii="Arial" w:hAnsi="Arial" w:cs="Arial"/>
          <w:color w:val="auto"/>
          <w:u w:val="none"/>
        </w:rPr>
        <w:t>, a través de pagos parciales que se suplementarán al presente contrato.</w:t>
      </w:r>
    </w:p>
    <w:p w14:paraId="01CA5228" w14:textId="77777777" w:rsidR="00B75E3B" w:rsidRPr="00D9198E" w:rsidRDefault="00B75E3B" w:rsidP="008C3F9B">
      <w:pPr>
        <w:spacing w:after="0" w:line="240" w:lineRule="auto"/>
        <w:jc w:val="both"/>
        <w:rPr>
          <w:rFonts w:ascii="Arial" w:hAnsi="Arial" w:cs="Arial"/>
        </w:rPr>
      </w:pPr>
    </w:p>
    <w:p w14:paraId="49BE6767" w14:textId="77777777" w:rsidR="00B75E3B" w:rsidRPr="00D9198E" w:rsidRDefault="00E36090" w:rsidP="008C3F9B">
      <w:pPr>
        <w:spacing w:after="0" w:line="240" w:lineRule="auto"/>
        <w:jc w:val="both"/>
        <w:rPr>
          <w:ins w:id="7" w:author="ariel.matamoros" w:date="2007-08-28T19:05:00Z"/>
          <w:rFonts w:ascii="Arial" w:hAnsi="Arial" w:cs="Arial"/>
        </w:rPr>
      </w:pPr>
      <w:r w:rsidRPr="00D9198E">
        <w:rPr>
          <w:rFonts w:ascii="Arial" w:hAnsi="Arial" w:cs="Arial"/>
          <w:b/>
          <w:u w:val="single"/>
        </w:rPr>
        <w:t>SEXTA. -</w:t>
      </w:r>
      <w:r w:rsidR="00B75E3B" w:rsidRPr="00D9198E">
        <w:rPr>
          <w:rFonts w:ascii="Arial" w:hAnsi="Arial" w:cs="Arial"/>
          <w:u w:val="single"/>
        </w:rPr>
        <w:t xml:space="preserve"> </w:t>
      </w:r>
      <w:r w:rsidR="00B75E3B" w:rsidRPr="00D9198E">
        <w:rPr>
          <w:rFonts w:ascii="Arial" w:hAnsi="Arial" w:cs="Arial"/>
          <w:b/>
          <w:u w:val="single"/>
        </w:rPr>
        <w:t>Vigencia del contrato</w:t>
      </w:r>
    </w:p>
    <w:p w14:paraId="2891ADF8" w14:textId="77777777" w:rsidR="00B75E3B" w:rsidRPr="00D9198E" w:rsidRDefault="00B75E3B" w:rsidP="008C3F9B">
      <w:pPr>
        <w:numPr>
          <w:ins w:id="8" w:author="Marta Julia Diaz Rodriguez" w:date="2007-08-28T19:05:00Z"/>
        </w:numPr>
        <w:spacing w:after="0" w:line="240" w:lineRule="auto"/>
        <w:jc w:val="both"/>
        <w:rPr>
          <w:ins w:id="9" w:author="ariel.matamoros" w:date="2007-08-28T19:05:00Z"/>
          <w:rFonts w:ascii="Arial" w:hAnsi="Arial" w:cs="Arial"/>
        </w:rPr>
      </w:pPr>
    </w:p>
    <w:p w14:paraId="77CBBB83" w14:textId="77777777" w:rsidR="00B75E3B" w:rsidRPr="00D9198E" w:rsidRDefault="00F847BD" w:rsidP="008C3F9B">
      <w:pPr>
        <w:numPr>
          <w:ins w:id="10" w:author="Marta Julia Diaz Rodriguez" w:date="2007-08-28T19:05:00Z"/>
        </w:numPr>
        <w:spacing w:after="0" w:line="240" w:lineRule="auto"/>
        <w:jc w:val="both"/>
        <w:rPr>
          <w:rStyle w:val="DeltaViewInsertion"/>
          <w:rFonts w:ascii="Arial" w:hAnsi="Arial" w:cs="Arial"/>
          <w:color w:val="auto"/>
          <w:u w:val="none"/>
        </w:rPr>
      </w:pPr>
      <w:r>
        <w:rPr>
          <w:rFonts w:ascii="Arial" w:hAnsi="Arial" w:cs="Arial"/>
        </w:rPr>
        <w:t>6.1-</w:t>
      </w:r>
      <w:r w:rsidR="00B75E3B" w:rsidRPr="00D9198E">
        <w:rPr>
          <w:rFonts w:ascii="Arial" w:hAnsi="Arial" w:cs="Arial"/>
        </w:rPr>
        <w:t xml:space="preserve"> El presente contrato tendrá como vigencia el plazo necesario para que el </w:t>
      </w:r>
      <w:r w:rsidR="00B75E3B" w:rsidRPr="00D9198E">
        <w:rPr>
          <w:rFonts w:ascii="Arial" w:hAnsi="Arial" w:cs="Arial"/>
          <w:b/>
        </w:rPr>
        <w:t>ENCARGADO</w:t>
      </w:r>
      <w:r w:rsidR="00B75E3B" w:rsidRPr="00D9198E">
        <w:rPr>
          <w:rFonts w:ascii="Arial" w:hAnsi="Arial" w:cs="Arial"/>
        </w:rPr>
        <w:t xml:space="preserve"> de cabal cumplimiento a las obligaciones que asume en términos de este instrumento de </w:t>
      </w:r>
      <w:r w:rsidR="00C914D8">
        <w:rPr>
          <w:rFonts w:ascii="Arial" w:hAnsi="Arial" w:cs="Arial"/>
        </w:rPr>
        <w:t>mú</w:t>
      </w:r>
      <w:r>
        <w:rPr>
          <w:rFonts w:ascii="Arial" w:hAnsi="Arial" w:cs="Arial"/>
        </w:rPr>
        <w:t>sica</w:t>
      </w:r>
      <w:r w:rsidR="00B75E3B" w:rsidRPr="00D9198E">
        <w:rPr>
          <w:rFonts w:ascii="Arial" w:hAnsi="Arial" w:cs="Arial"/>
        </w:rPr>
        <w:t xml:space="preserve"> por encargo celebrado conforme a lo previsto en la </w:t>
      </w:r>
      <w:r w:rsidR="00E36090" w:rsidRPr="00D9198E">
        <w:rPr>
          <w:rFonts w:ascii="Arial" w:hAnsi="Arial" w:cs="Arial"/>
        </w:rPr>
        <w:t>citada Ley</w:t>
      </w:r>
      <w:r w:rsidR="00B75E3B" w:rsidRPr="00D9198E">
        <w:rPr>
          <w:rFonts w:ascii="Arial" w:hAnsi="Arial" w:cs="Arial"/>
        </w:rPr>
        <w:t xml:space="preserve"> No. 14 y demás disposiciones complementarias vigentes, </w:t>
      </w:r>
      <w:bookmarkStart w:id="11" w:name="_DV_C133"/>
      <w:r w:rsidR="00B75E3B" w:rsidRPr="00D9198E">
        <w:rPr>
          <w:rStyle w:val="DeltaViewInsertion"/>
          <w:rFonts w:ascii="Arial" w:hAnsi="Arial" w:cs="Arial"/>
          <w:color w:val="auto"/>
          <w:u w:val="none"/>
        </w:rPr>
        <w:t xml:space="preserve">concluyendo una vez que el </w:t>
      </w:r>
      <w:r w:rsidR="00B75E3B" w:rsidRPr="00D9198E">
        <w:rPr>
          <w:rStyle w:val="DeltaViewInsertion"/>
          <w:rFonts w:ascii="Arial" w:hAnsi="Arial" w:cs="Arial"/>
          <w:b/>
          <w:color w:val="auto"/>
          <w:u w:val="none"/>
        </w:rPr>
        <w:t>ENCARGANTE</w:t>
      </w:r>
      <w:r w:rsidR="00E36090">
        <w:rPr>
          <w:rStyle w:val="DeltaViewInsertion"/>
          <w:rFonts w:ascii="Arial" w:hAnsi="Arial" w:cs="Arial"/>
          <w:color w:val="auto"/>
          <w:u w:val="none"/>
        </w:rPr>
        <w:t xml:space="preserve"> haya liquidado a</w:t>
      </w:r>
      <w:r w:rsidR="00B75E3B" w:rsidRPr="00D9198E">
        <w:rPr>
          <w:rStyle w:val="DeltaViewInsertion"/>
          <w:rFonts w:ascii="Arial" w:hAnsi="Arial" w:cs="Arial"/>
          <w:color w:val="auto"/>
          <w:u w:val="none"/>
        </w:rPr>
        <w:t xml:space="preserve">l </w:t>
      </w:r>
      <w:r w:rsidR="00B75E3B" w:rsidRPr="00D9198E">
        <w:rPr>
          <w:rStyle w:val="DeltaViewInsertion"/>
          <w:rFonts w:ascii="Arial" w:hAnsi="Arial" w:cs="Arial"/>
          <w:b/>
          <w:color w:val="auto"/>
          <w:u w:val="none"/>
        </w:rPr>
        <w:t>ENCARGADO</w:t>
      </w:r>
      <w:r w:rsidR="005F0FB7">
        <w:rPr>
          <w:rStyle w:val="DeltaViewInsertion"/>
          <w:rFonts w:ascii="Arial" w:hAnsi="Arial" w:cs="Arial"/>
          <w:color w:val="auto"/>
          <w:u w:val="none"/>
        </w:rPr>
        <w:t xml:space="preserve"> la contrap</w:t>
      </w:r>
      <w:r w:rsidR="00B75E3B" w:rsidRPr="00D9198E">
        <w:rPr>
          <w:rStyle w:val="DeltaViewInsertion"/>
          <w:rFonts w:ascii="Arial" w:hAnsi="Arial" w:cs="Arial"/>
          <w:color w:val="auto"/>
          <w:u w:val="none"/>
        </w:rPr>
        <w:t xml:space="preserve">restación por la realización de la </w:t>
      </w:r>
      <w:r w:rsidR="00EB6E76" w:rsidRPr="00D9198E">
        <w:rPr>
          <w:rStyle w:val="DeltaViewInsertion"/>
          <w:rFonts w:ascii="Arial" w:hAnsi="Arial" w:cs="Arial"/>
          <w:color w:val="auto"/>
          <w:u w:val="none"/>
        </w:rPr>
        <w:t xml:space="preserve">música </w:t>
      </w:r>
      <w:r w:rsidR="00B75E3B" w:rsidRPr="00D9198E">
        <w:rPr>
          <w:rStyle w:val="DeltaViewInsertion"/>
          <w:rFonts w:ascii="Arial" w:hAnsi="Arial" w:cs="Arial"/>
          <w:color w:val="auto"/>
          <w:u w:val="none"/>
        </w:rPr>
        <w:t xml:space="preserve">objeto de este contrato.  </w:t>
      </w:r>
      <w:bookmarkEnd w:id="11"/>
      <w:r w:rsidR="00B75E3B" w:rsidRPr="00D9198E">
        <w:rPr>
          <w:rStyle w:val="DeltaViewInsertion"/>
          <w:rFonts w:ascii="Arial" w:hAnsi="Arial" w:cs="Arial"/>
          <w:color w:val="auto"/>
          <w:u w:val="none"/>
        </w:rPr>
        <w:t xml:space="preserve"> </w:t>
      </w:r>
    </w:p>
    <w:p w14:paraId="5DE5882D" w14:textId="77777777" w:rsidR="00B75E3B" w:rsidRPr="00D9198E" w:rsidRDefault="00B75E3B" w:rsidP="008C3F9B">
      <w:pPr>
        <w:numPr>
          <w:ins w:id="12" w:author="Marta Julia Diaz Rodriguez" w:date="2007-08-28T19:05:00Z"/>
        </w:numPr>
        <w:spacing w:after="0" w:line="240" w:lineRule="auto"/>
        <w:jc w:val="both"/>
        <w:rPr>
          <w:rFonts w:ascii="Arial" w:hAnsi="Arial" w:cs="Arial"/>
        </w:rPr>
      </w:pPr>
    </w:p>
    <w:p w14:paraId="49A5FC4A" w14:textId="77777777" w:rsidR="00B75E3B" w:rsidRPr="00D9198E" w:rsidRDefault="00FB6FF7" w:rsidP="008C3F9B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SEPTIMA: </w:t>
      </w:r>
      <w:r w:rsidR="000C03C9" w:rsidRPr="00D9198E">
        <w:rPr>
          <w:rFonts w:ascii="Arial" w:hAnsi="Arial" w:cs="Arial"/>
          <w:b/>
          <w:u w:val="single"/>
        </w:rPr>
        <w:t>Fecha de entrega.</w:t>
      </w:r>
    </w:p>
    <w:p w14:paraId="7FCC89D5" w14:textId="77777777" w:rsidR="000C03C9" w:rsidRPr="00D9198E" w:rsidRDefault="000C03C9" w:rsidP="008C3F9B">
      <w:pPr>
        <w:spacing w:after="0" w:line="240" w:lineRule="auto"/>
        <w:jc w:val="both"/>
        <w:rPr>
          <w:rFonts w:ascii="Arial" w:hAnsi="Arial" w:cs="Arial"/>
          <w:b/>
        </w:rPr>
      </w:pPr>
    </w:p>
    <w:p w14:paraId="64D0A03F" w14:textId="77777777" w:rsidR="000C03C9" w:rsidRPr="00FB6FF7" w:rsidRDefault="00F847BD" w:rsidP="008C3F9B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7.1-</w:t>
      </w:r>
      <w:r w:rsidR="000C03C9" w:rsidRPr="00D9198E">
        <w:rPr>
          <w:rFonts w:ascii="Arial" w:hAnsi="Arial" w:cs="Arial"/>
        </w:rPr>
        <w:t xml:space="preserve">El </w:t>
      </w:r>
      <w:r w:rsidR="000C03C9" w:rsidRPr="00D9198E">
        <w:rPr>
          <w:rFonts w:ascii="Arial" w:hAnsi="Arial" w:cs="Arial"/>
          <w:b/>
        </w:rPr>
        <w:t>ENCARGADO</w:t>
      </w:r>
      <w:r w:rsidR="000C03C9" w:rsidRPr="00D9198E">
        <w:rPr>
          <w:rFonts w:ascii="Arial" w:hAnsi="Arial" w:cs="Arial"/>
        </w:rPr>
        <w:t xml:space="preserve"> </w:t>
      </w:r>
      <w:r w:rsidR="00B21413" w:rsidRPr="00D9198E">
        <w:rPr>
          <w:rFonts w:ascii="Arial" w:hAnsi="Arial" w:cs="Arial"/>
        </w:rPr>
        <w:t xml:space="preserve">deberá entregar la </w:t>
      </w:r>
      <w:r w:rsidR="00E36090" w:rsidRPr="00D9198E">
        <w:rPr>
          <w:rFonts w:ascii="Arial" w:hAnsi="Arial" w:cs="Arial"/>
        </w:rPr>
        <w:t>música objeto</w:t>
      </w:r>
      <w:r w:rsidR="00B21413" w:rsidRPr="00D9198E">
        <w:rPr>
          <w:rFonts w:ascii="Arial" w:hAnsi="Arial" w:cs="Arial"/>
        </w:rPr>
        <w:t xml:space="preserve"> del presente Contrato </w:t>
      </w:r>
      <w:r w:rsidR="00A562B3" w:rsidRPr="00D9198E">
        <w:rPr>
          <w:rFonts w:ascii="Arial" w:hAnsi="Arial" w:cs="Arial"/>
        </w:rPr>
        <w:t>en el término de</w:t>
      </w:r>
      <w:r w:rsidR="002449EA">
        <w:rPr>
          <w:rFonts w:ascii="Arial" w:hAnsi="Arial" w:cs="Arial"/>
        </w:rPr>
        <w:t xml:space="preserve"> </w:t>
      </w:r>
      <w:r w:rsidR="002449EA" w:rsidRPr="00B21955">
        <w:rPr>
          <w:rFonts w:ascii="Arial" w:hAnsi="Arial" w:cs="Arial"/>
          <w:b/>
        </w:rPr>
        <w:t>90 días</w:t>
      </w:r>
      <w:r w:rsidR="00A562B3" w:rsidRPr="00FB6FF7">
        <w:rPr>
          <w:rFonts w:ascii="Arial" w:hAnsi="Arial" w:cs="Arial"/>
          <w:b/>
        </w:rPr>
        <w:t xml:space="preserve"> posteriores a su firma. </w:t>
      </w:r>
    </w:p>
    <w:p w14:paraId="32A07212" w14:textId="77777777" w:rsidR="00C914D8" w:rsidRPr="00D9198E" w:rsidRDefault="00C914D8" w:rsidP="008C3F9B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14:paraId="5044E691" w14:textId="77777777" w:rsidR="00B75E3B" w:rsidRPr="00D9198E" w:rsidRDefault="00B75E3B" w:rsidP="008C3F9B">
      <w:pPr>
        <w:numPr>
          <w:ins w:id="13" w:author="Marta Julia Diaz Rodriguez" w:date="2007-08-28T17:56:00Z"/>
        </w:numPr>
        <w:spacing w:after="0" w:line="240" w:lineRule="auto"/>
        <w:jc w:val="both"/>
        <w:rPr>
          <w:rFonts w:ascii="Arial" w:hAnsi="Arial" w:cs="Arial"/>
        </w:rPr>
      </w:pPr>
      <w:r w:rsidRPr="00D9198E">
        <w:rPr>
          <w:rFonts w:ascii="Arial" w:hAnsi="Arial" w:cs="Arial"/>
          <w:b/>
          <w:u w:val="single"/>
        </w:rPr>
        <w:t>OCTAVA: Acuerdo total</w:t>
      </w:r>
      <w:r w:rsidRPr="00D9198E">
        <w:rPr>
          <w:rFonts w:ascii="Arial" w:hAnsi="Arial" w:cs="Arial"/>
        </w:rPr>
        <w:t xml:space="preserve">.  </w:t>
      </w:r>
    </w:p>
    <w:p w14:paraId="7E4E3432" w14:textId="77777777" w:rsidR="00B75E3B" w:rsidRPr="00D9198E" w:rsidRDefault="00B75E3B" w:rsidP="008C3F9B">
      <w:pPr>
        <w:spacing w:after="0" w:line="240" w:lineRule="auto"/>
        <w:jc w:val="both"/>
        <w:rPr>
          <w:rFonts w:ascii="Arial" w:hAnsi="Arial" w:cs="Arial"/>
        </w:rPr>
      </w:pPr>
    </w:p>
    <w:p w14:paraId="1935551B" w14:textId="77777777" w:rsidR="00B75E3B" w:rsidRPr="00D9198E" w:rsidRDefault="00445E3A" w:rsidP="008C3F9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8.1-</w:t>
      </w:r>
      <w:r w:rsidR="00B75E3B" w:rsidRPr="00D9198E">
        <w:rPr>
          <w:rFonts w:ascii="Arial" w:hAnsi="Arial" w:cs="Arial"/>
        </w:rPr>
        <w:t>El presente instrumento contiene el acuerdo total al que las partes de manera voluntaria y espontánea han arribado, sin existir vicio alguno de voluntad que afecte su validez, por lo que deja sin efecto alguno todo acuerdo, pacto, convenio o contrato celebrado de manera verbal o escrita con anterioridad al presente.</w:t>
      </w:r>
    </w:p>
    <w:p w14:paraId="2E0EB8DD" w14:textId="77777777" w:rsidR="00B75E3B" w:rsidRPr="00D9198E" w:rsidRDefault="00B75E3B" w:rsidP="008C3F9B">
      <w:pPr>
        <w:spacing w:after="0" w:line="240" w:lineRule="auto"/>
        <w:jc w:val="both"/>
        <w:rPr>
          <w:rFonts w:ascii="Arial" w:hAnsi="Arial" w:cs="Arial"/>
        </w:rPr>
      </w:pPr>
    </w:p>
    <w:p w14:paraId="05D6B7C7" w14:textId="77777777" w:rsidR="00B75E3B" w:rsidRPr="00D9198E" w:rsidRDefault="00B75E3B" w:rsidP="008C3F9B">
      <w:pPr>
        <w:numPr>
          <w:ins w:id="14" w:author="Marta Julia Diaz Rodriguez" w:date="2007-08-28T17:56:00Z"/>
        </w:numPr>
        <w:spacing w:after="0" w:line="240" w:lineRule="auto"/>
        <w:jc w:val="both"/>
        <w:rPr>
          <w:rFonts w:ascii="Arial" w:hAnsi="Arial" w:cs="Arial"/>
          <w:u w:val="single"/>
        </w:rPr>
      </w:pPr>
      <w:bookmarkStart w:id="15" w:name="_DV_M117"/>
      <w:bookmarkEnd w:id="15"/>
      <w:r w:rsidRPr="00D9198E">
        <w:rPr>
          <w:rFonts w:ascii="Arial" w:hAnsi="Arial" w:cs="Arial"/>
          <w:b/>
          <w:u w:val="single"/>
        </w:rPr>
        <w:t>NOVENA: Naturaleza</w:t>
      </w:r>
      <w:r w:rsidRPr="00D9198E">
        <w:rPr>
          <w:rFonts w:ascii="Arial" w:hAnsi="Arial" w:cs="Arial"/>
          <w:u w:val="single"/>
        </w:rPr>
        <w:t xml:space="preserve">. </w:t>
      </w:r>
    </w:p>
    <w:p w14:paraId="1954F755" w14:textId="77777777" w:rsidR="00B75E3B" w:rsidRPr="00D9198E" w:rsidRDefault="00B75E3B" w:rsidP="008C3F9B">
      <w:pPr>
        <w:spacing w:after="0" w:line="240" w:lineRule="auto"/>
        <w:jc w:val="both"/>
        <w:rPr>
          <w:rFonts w:ascii="Arial" w:hAnsi="Arial" w:cs="Arial"/>
        </w:rPr>
      </w:pPr>
    </w:p>
    <w:p w14:paraId="6BA12788" w14:textId="77777777" w:rsidR="00B75E3B" w:rsidRPr="00D9198E" w:rsidRDefault="00445E3A" w:rsidP="008C3F9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9.1-</w:t>
      </w:r>
      <w:r w:rsidR="00B75E3B" w:rsidRPr="00D9198E">
        <w:rPr>
          <w:rFonts w:ascii="Arial" w:hAnsi="Arial" w:cs="Arial"/>
        </w:rPr>
        <w:t xml:space="preserve">Toda vez que para la celebración del presente instrumento se ha considerado esencial la participación directa del </w:t>
      </w:r>
      <w:r w:rsidR="00B75E3B" w:rsidRPr="00D9198E">
        <w:rPr>
          <w:rFonts w:ascii="Arial" w:hAnsi="Arial" w:cs="Arial"/>
          <w:b/>
        </w:rPr>
        <w:t>ENCARGADO</w:t>
      </w:r>
      <w:r w:rsidR="00B75E3B" w:rsidRPr="00D9198E">
        <w:rPr>
          <w:rFonts w:ascii="Arial" w:hAnsi="Arial" w:cs="Arial"/>
        </w:rPr>
        <w:t xml:space="preserve">, el cumplimiento de las obligaciones a su cargo no podrá en modo alguno ser </w:t>
      </w:r>
      <w:r w:rsidR="00B75E3B" w:rsidRPr="00D9198E">
        <w:rPr>
          <w:rFonts w:ascii="Arial" w:hAnsi="Arial" w:cs="Arial"/>
        </w:rPr>
        <w:lastRenderedPageBreak/>
        <w:t xml:space="preserve">delegado a favor de terceras personas, teniendo para dichos efectos el </w:t>
      </w:r>
      <w:r w:rsidR="002449EA">
        <w:rPr>
          <w:rFonts w:ascii="Arial" w:hAnsi="Arial" w:cs="Arial"/>
        </w:rPr>
        <w:t xml:space="preserve">carácter de </w:t>
      </w:r>
      <w:r w:rsidR="00E36090">
        <w:rPr>
          <w:rFonts w:ascii="Arial" w:hAnsi="Arial" w:cs="Arial"/>
        </w:rPr>
        <w:t>intuito</w:t>
      </w:r>
      <w:r w:rsidR="002449EA">
        <w:rPr>
          <w:rFonts w:ascii="Arial" w:hAnsi="Arial" w:cs="Arial"/>
        </w:rPr>
        <w:t xml:space="preserve"> personae.  </w:t>
      </w:r>
      <w:r w:rsidR="00B75E3B" w:rsidRPr="00D9198E">
        <w:rPr>
          <w:rFonts w:ascii="Arial" w:hAnsi="Arial" w:cs="Arial"/>
        </w:rPr>
        <w:t xml:space="preserve">Por cuanto hace al </w:t>
      </w:r>
      <w:r w:rsidR="00B75E3B" w:rsidRPr="00D9198E">
        <w:rPr>
          <w:rFonts w:ascii="Arial" w:hAnsi="Arial" w:cs="Arial"/>
          <w:b/>
        </w:rPr>
        <w:t>ENCARGANTE</w:t>
      </w:r>
      <w:r w:rsidR="00B75E3B" w:rsidRPr="00D9198E">
        <w:rPr>
          <w:rFonts w:ascii="Arial" w:hAnsi="Arial" w:cs="Arial"/>
        </w:rPr>
        <w:t>, queda perfectamente claro que podrá delegar en terceros tanto los derechos que por este instrumento adquiere como las obligaciones que a su cargo se prevén en este instrumento, siempre y cuando el cesionario respectivo ratifique y cumpla las obligaciones que a su cargo se prevén en el mismo.</w:t>
      </w:r>
    </w:p>
    <w:p w14:paraId="20767A54" w14:textId="77777777" w:rsidR="00C44942" w:rsidRDefault="00C44942" w:rsidP="008C3F9B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bookmarkStart w:id="16" w:name="_DV_M118"/>
      <w:bookmarkStart w:id="17" w:name="_DV_M119"/>
      <w:bookmarkEnd w:id="16"/>
      <w:bookmarkEnd w:id="17"/>
    </w:p>
    <w:p w14:paraId="7C3FADF9" w14:textId="77777777" w:rsidR="00C44942" w:rsidRDefault="00C44942" w:rsidP="008C3F9B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14:paraId="320211E9" w14:textId="77777777" w:rsidR="00B75E3B" w:rsidRPr="00D9198E" w:rsidRDefault="00B75E3B" w:rsidP="008C3F9B">
      <w:pPr>
        <w:numPr>
          <w:ins w:id="18" w:author="Marta Julia Diaz Rodriguez" w:date="2007-08-28T17:56:00Z"/>
        </w:numPr>
        <w:spacing w:after="0" w:line="240" w:lineRule="auto"/>
        <w:jc w:val="both"/>
        <w:rPr>
          <w:rFonts w:ascii="Arial" w:hAnsi="Arial" w:cs="Arial"/>
          <w:u w:val="single"/>
        </w:rPr>
      </w:pPr>
      <w:r w:rsidRPr="00D9198E">
        <w:rPr>
          <w:rFonts w:ascii="Arial" w:hAnsi="Arial" w:cs="Arial"/>
          <w:b/>
          <w:u w:val="single"/>
        </w:rPr>
        <w:t>DECIMA: Confidencialidad</w:t>
      </w:r>
      <w:r w:rsidRPr="00D9198E">
        <w:rPr>
          <w:rFonts w:ascii="Arial" w:hAnsi="Arial" w:cs="Arial"/>
          <w:u w:val="single"/>
        </w:rPr>
        <w:t xml:space="preserve">. </w:t>
      </w:r>
    </w:p>
    <w:p w14:paraId="1475D337" w14:textId="77777777" w:rsidR="00B75E3B" w:rsidRPr="00D9198E" w:rsidRDefault="00B75E3B" w:rsidP="008C3F9B">
      <w:pPr>
        <w:spacing w:after="0" w:line="240" w:lineRule="auto"/>
        <w:jc w:val="both"/>
        <w:rPr>
          <w:rFonts w:ascii="Arial" w:hAnsi="Arial" w:cs="Arial"/>
        </w:rPr>
      </w:pPr>
    </w:p>
    <w:p w14:paraId="0734A7F8" w14:textId="77777777" w:rsidR="00B75E3B" w:rsidRPr="00D9198E" w:rsidRDefault="00445E3A" w:rsidP="008C3F9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10.1-</w:t>
      </w:r>
      <w:r w:rsidR="00B75E3B" w:rsidRPr="00D9198E">
        <w:rPr>
          <w:rFonts w:ascii="Arial" w:hAnsi="Arial" w:cs="Arial"/>
        </w:rPr>
        <w:t xml:space="preserve"> EL </w:t>
      </w:r>
      <w:r w:rsidR="00B75E3B" w:rsidRPr="00D9198E">
        <w:rPr>
          <w:rFonts w:ascii="Arial" w:hAnsi="Arial" w:cs="Arial"/>
          <w:b/>
        </w:rPr>
        <w:t>ENCARGADO</w:t>
      </w:r>
      <w:r w:rsidR="00B75E3B" w:rsidRPr="00D9198E">
        <w:rPr>
          <w:rFonts w:ascii="Arial" w:hAnsi="Arial" w:cs="Arial"/>
        </w:rPr>
        <w:t xml:space="preserve"> se obliga a mantener en estricta confidencia los términos y condiciones del presente instrumento, salvo que por mandato de autoridad competente o por haberlo autorizado de manera previa y expresa el </w:t>
      </w:r>
      <w:r w:rsidR="00B75E3B" w:rsidRPr="00D9198E">
        <w:rPr>
          <w:rFonts w:ascii="Arial" w:hAnsi="Arial" w:cs="Arial"/>
          <w:b/>
        </w:rPr>
        <w:t>ENCARGANTE</w:t>
      </w:r>
      <w:r w:rsidR="00B75E3B" w:rsidRPr="00D9198E">
        <w:rPr>
          <w:rFonts w:ascii="Arial" w:hAnsi="Arial" w:cs="Arial"/>
        </w:rPr>
        <w:t xml:space="preserve"> ello hubiere acontecido.</w:t>
      </w:r>
    </w:p>
    <w:p w14:paraId="0A1C9769" w14:textId="77777777" w:rsidR="00B75E3B" w:rsidRPr="00D9198E" w:rsidRDefault="00B75E3B" w:rsidP="008C3F9B">
      <w:pPr>
        <w:numPr>
          <w:ins w:id="19" w:author="Alain" w:date="2001-10-24T12:01:00Z"/>
        </w:numPr>
        <w:spacing w:after="0" w:line="240" w:lineRule="auto"/>
        <w:jc w:val="both"/>
        <w:rPr>
          <w:ins w:id="20" w:author="aseamp" w:date="2001-10-24T12:01:00Z"/>
          <w:rFonts w:ascii="Arial" w:hAnsi="Arial" w:cs="Arial"/>
          <w:snapToGrid w:val="0"/>
        </w:rPr>
      </w:pPr>
    </w:p>
    <w:p w14:paraId="05E9411C" w14:textId="77777777" w:rsidR="00B75E3B" w:rsidRPr="00D9198E" w:rsidRDefault="00B75E3B" w:rsidP="008C3F9B">
      <w:pPr>
        <w:spacing w:after="0" w:line="240" w:lineRule="auto"/>
        <w:jc w:val="both"/>
        <w:rPr>
          <w:rFonts w:ascii="Arial" w:hAnsi="Arial" w:cs="Arial"/>
          <w:snapToGrid w:val="0"/>
        </w:rPr>
      </w:pPr>
    </w:p>
    <w:p w14:paraId="607377DB" w14:textId="77777777" w:rsidR="00B75E3B" w:rsidRPr="00D9198E" w:rsidRDefault="00B75E3B" w:rsidP="008C3F9B">
      <w:pPr>
        <w:spacing w:after="0" w:line="240" w:lineRule="auto"/>
        <w:jc w:val="both"/>
        <w:rPr>
          <w:rFonts w:ascii="Arial" w:hAnsi="Arial" w:cs="Arial"/>
          <w:b/>
        </w:rPr>
      </w:pPr>
      <w:r w:rsidRPr="00D9198E">
        <w:rPr>
          <w:rFonts w:ascii="Arial" w:hAnsi="Arial" w:cs="Arial"/>
          <w:b/>
        </w:rPr>
        <w:t>DECIMA PRIMERA: Jurisdicción</w:t>
      </w:r>
    </w:p>
    <w:p w14:paraId="48C9FE99" w14:textId="77777777" w:rsidR="00B75E3B" w:rsidRPr="00D9198E" w:rsidRDefault="00B75E3B" w:rsidP="008C3F9B">
      <w:pPr>
        <w:spacing w:after="0" w:line="240" w:lineRule="auto"/>
        <w:jc w:val="both"/>
        <w:rPr>
          <w:rFonts w:ascii="Arial" w:hAnsi="Arial" w:cs="Arial"/>
        </w:rPr>
      </w:pPr>
    </w:p>
    <w:p w14:paraId="08391EF5" w14:textId="77777777" w:rsidR="00B75E3B" w:rsidRPr="00D9198E" w:rsidRDefault="00B75E3B" w:rsidP="008C3F9B">
      <w:pPr>
        <w:spacing w:after="0" w:line="240" w:lineRule="auto"/>
        <w:jc w:val="both"/>
        <w:rPr>
          <w:rFonts w:ascii="Arial" w:hAnsi="Arial" w:cs="Arial"/>
        </w:rPr>
      </w:pPr>
      <w:r w:rsidRPr="00D9198E">
        <w:rPr>
          <w:rFonts w:ascii="Arial" w:hAnsi="Arial" w:cs="Arial"/>
        </w:rPr>
        <w:t xml:space="preserve">Ambas partes, con renuncia expresa a cualquier otro fuero que pudiera corresponderles, se someten </w:t>
      </w:r>
      <w:r w:rsidR="00445E3A">
        <w:rPr>
          <w:rFonts w:ascii="Arial" w:hAnsi="Arial" w:cs="Arial"/>
        </w:rPr>
        <w:t xml:space="preserve">al </w:t>
      </w:r>
      <w:r w:rsidRPr="00D9198E">
        <w:rPr>
          <w:rFonts w:ascii="Arial" w:hAnsi="Arial" w:cs="Arial"/>
        </w:rPr>
        <w:t xml:space="preserve">Tribunal </w:t>
      </w:r>
      <w:r w:rsidR="00445E3A">
        <w:rPr>
          <w:rFonts w:ascii="Arial" w:hAnsi="Arial" w:cs="Arial"/>
        </w:rPr>
        <w:t xml:space="preserve">del </w:t>
      </w:r>
      <w:r w:rsidRPr="00D9198E">
        <w:rPr>
          <w:rFonts w:ascii="Arial" w:hAnsi="Arial" w:cs="Arial"/>
        </w:rPr>
        <w:t xml:space="preserve">domicilio del </w:t>
      </w:r>
      <w:r w:rsidRPr="00D9198E">
        <w:rPr>
          <w:rFonts w:ascii="Arial" w:hAnsi="Arial" w:cs="Arial"/>
          <w:b/>
        </w:rPr>
        <w:t>ENCARGANTE</w:t>
      </w:r>
      <w:r w:rsidRPr="00D9198E">
        <w:rPr>
          <w:rFonts w:ascii="Arial" w:hAnsi="Arial" w:cs="Arial"/>
        </w:rPr>
        <w:t>, para el conocimiento de c</w:t>
      </w:r>
      <w:r w:rsidR="00445E3A">
        <w:rPr>
          <w:rFonts w:ascii="Arial" w:hAnsi="Arial" w:cs="Arial"/>
        </w:rPr>
        <w:t>u</w:t>
      </w:r>
      <w:r w:rsidRPr="00D9198E">
        <w:rPr>
          <w:rFonts w:ascii="Arial" w:hAnsi="Arial" w:cs="Arial"/>
        </w:rPr>
        <w:t>antas cuestiones deriven del presente contrato.</w:t>
      </w:r>
    </w:p>
    <w:p w14:paraId="12655BA6" w14:textId="77777777" w:rsidR="00B75E3B" w:rsidRPr="00D9198E" w:rsidRDefault="00B75E3B" w:rsidP="008C3F9B">
      <w:pPr>
        <w:spacing w:after="0" w:line="240" w:lineRule="auto"/>
        <w:jc w:val="both"/>
        <w:rPr>
          <w:rFonts w:ascii="Arial" w:hAnsi="Arial" w:cs="Arial"/>
          <w:b/>
          <w:snapToGrid w:val="0"/>
          <w:u w:val="single"/>
        </w:rPr>
      </w:pPr>
    </w:p>
    <w:p w14:paraId="55799D16" w14:textId="77777777" w:rsidR="00D9198E" w:rsidRPr="00D9198E" w:rsidRDefault="00B75E3B" w:rsidP="008C3F9B">
      <w:pPr>
        <w:numPr>
          <w:ins w:id="21" w:author="Marta Julia Diaz Rodriguez" w:date="2007-08-28T17:56:00Z"/>
        </w:numPr>
        <w:spacing w:after="0" w:line="240" w:lineRule="auto"/>
        <w:jc w:val="both"/>
        <w:rPr>
          <w:rFonts w:ascii="Arial" w:hAnsi="Arial" w:cs="Arial"/>
        </w:rPr>
      </w:pPr>
      <w:bookmarkStart w:id="22" w:name="_DV_M121"/>
      <w:bookmarkStart w:id="23" w:name="_DV_M122"/>
      <w:bookmarkStart w:id="24" w:name="_DV_M127"/>
      <w:bookmarkStart w:id="25" w:name="_DV_M129"/>
      <w:bookmarkEnd w:id="22"/>
      <w:bookmarkEnd w:id="23"/>
      <w:bookmarkEnd w:id="24"/>
      <w:bookmarkEnd w:id="25"/>
      <w:r w:rsidRPr="00D9198E">
        <w:rPr>
          <w:rFonts w:ascii="Arial" w:hAnsi="Arial" w:cs="Arial"/>
        </w:rPr>
        <w:t xml:space="preserve">Leído que fue por ambas </w:t>
      </w:r>
      <w:r w:rsidR="00445E3A">
        <w:rPr>
          <w:rFonts w:ascii="Arial" w:hAnsi="Arial" w:cs="Arial"/>
        </w:rPr>
        <w:t>P</w:t>
      </w:r>
      <w:r w:rsidRPr="00D9198E">
        <w:rPr>
          <w:rFonts w:ascii="Arial" w:hAnsi="Arial" w:cs="Arial"/>
        </w:rPr>
        <w:t xml:space="preserve">artes, entendiendo plenamente su contenido, interpretación y alcance legal, no habiendo disposición alguna contraria a derecho o vicio alguno de consentimiento que impida su celebración y legal cumplimiento, lo firman por duplicado en la </w:t>
      </w:r>
    </w:p>
    <w:p w14:paraId="358C2E28" w14:textId="77777777" w:rsidR="00D9198E" w:rsidRPr="00D9198E" w:rsidRDefault="00D9198E" w:rsidP="008C3F9B">
      <w:pPr>
        <w:spacing w:after="0" w:line="240" w:lineRule="auto"/>
        <w:jc w:val="both"/>
        <w:rPr>
          <w:rFonts w:ascii="Arial" w:hAnsi="Arial" w:cs="Arial"/>
        </w:rPr>
      </w:pPr>
    </w:p>
    <w:p w14:paraId="5DD39437" w14:textId="0548C493" w:rsidR="00B75E3B" w:rsidRPr="00C914D8" w:rsidRDefault="002449EA" w:rsidP="008C3F9B">
      <w:pPr>
        <w:spacing w:after="0" w:line="240" w:lineRule="auto"/>
        <w:jc w:val="both"/>
        <w:rPr>
          <w:ins w:id="26" w:author="ariel.matamoros" w:date="2007-08-28T17:56:00Z"/>
          <w:rFonts w:ascii="Arial" w:hAnsi="Arial" w:cs="Arial"/>
          <w:b/>
        </w:rPr>
      </w:pPr>
      <w:r>
        <w:rPr>
          <w:rFonts w:ascii="Arial" w:hAnsi="Arial" w:cs="Arial"/>
        </w:rPr>
        <w:t>La H</w:t>
      </w:r>
      <w:r w:rsidR="009B3A66" w:rsidRPr="00D9198E">
        <w:rPr>
          <w:rFonts w:ascii="Arial" w:hAnsi="Arial" w:cs="Arial"/>
        </w:rPr>
        <w:t>abana</w:t>
      </w:r>
      <w:r w:rsidR="00B75E3B" w:rsidRPr="00D9198E">
        <w:rPr>
          <w:rFonts w:ascii="Arial" w:hAnsi="Arial" w:cs="Arial"/>
        </w:rPr>
        <w:t xml:space="preserve">, a los </w:t>
      </w:r>
      <w:r w:rsidR="009D158E" w:rsidRPr="009D158E">
        <w:rPr>
          <w:rFonts w:ascii="Arial" w:hAnsi="Arial" w:cs="Arial"/>
        </w:rPr>
        <w:t>${</w:t>
      </w:r>
      <w:proofErr w:type="spellStart"/>
      <w:r w:rsidR="009D158E" w:rsidRPr="009D158E">
        <w:rPr>
          <w:rFonts w:ascii="Arial" w:hAnsi="Arial" w:cs="Arial"/>
        </w:rPr>
        <w:t>dia</w:t>
      </w:r>
      <w:proofErr w:type="spellEnd"/>
      <w:r w:rsidR="009D158E" w:rsidRPr="009D158E">
        <w:rPr>
          <w:rFonts w:ascii="Arial" w:hAnsi="Arial" w:cs="Arial"/>
        </w:rPr>
        <w:t>} días del mes de ${mes} del ${year}</w:t>
      </w:r>
      <w:r w:rsidR="00B75E3B" w:rsidRPr="00D9198E">
        <w:rPr>
          <w:rFonts w:ascii="Arial" w:hAnsi="Arial" w:cs="Arial"/>
        </w:rPr>
        <w:t xml:space="preserve">, quedando un ejemplar en poder del </w:t>
      </w:r>
      <w:r w:rsidR="00B75E3B" w:rsidRPr="00D9198E">
        <w:rPr>
          <w:rFonts w:ascii="Arial" w:hAnsi="Arial" w:cs="Arial"/>
          <w:b/>
        </w:rPr>
        <w:t>ENCARGANTE</w:t>
      </w:r>
      <w:r w:rsidR="00B75E3B" w:rsidRPr="00D9198E">
        <w:rPr>
          <w:rFonts w:ascii="Arial" w:hAnsi="Arial" w:cs="Arial"/>
        </w:rPr>
        <w:t xml:space="preserve"> y un ejemplar en poder del </w:t>
      </w:r>
      <w:r w:rsidR="00C914D8">
        <w:rPr>
          <w:rFonts w:ascii="Arial" w:hAnsi="Arial" w:cs="Arial"/>
          <w:b/>
        </w:rPr>
        <w:t>EN</w:t>
      </w:r>
      <w:r w:rsidR="00B75E3B" w:rsidRPr="00D9198E">
        <w:rPr>
          <w:rFonts w:ascii="Arial" w:hAnsi="Arial" w:cs="Arial"/>
          <w:b/>
        </w:rPr>
        <w:t>CARGADO</w:t>
      </w:r>
      <w:r w:rsidR="00C914D8">
        <w:rPr>
          <w:rFonts w:ascii="Arial" w:hAnsi="Arial" w:cs="Arial"/>
          <w:b/>
        </w:rPr>
        <w:t>.</w:t>
      </w:r>
    </w:p>
    <w:p w14:paraId="18E9DA19" w14:textId="77777777" w:rsidR="00B75E3B" w:rsidRDefault="00B75E3B" w:rsidP="008C3F9B">
      <w:pPr>
        <w:spacing w:after="0" w:line="240" w:lineRule="auto"/>
        <w:jc w:val="both"/>
        <w:rPr>
          <w:rFonts w:ascii="Arial" w:hAnsi="Arial" w:cs="Arial"/>
        </w:rPr>
      </w:pPr>
      <w:bookmarkStart w:id="27" w:name="_DV_M132"/>
      <w:bookmarkEnd w:id="27"/>
    </w:p>
    <w:p w14:paraId="5E60BBEF" w14:textId="77777777" w:rsidR="00753649" w:rsidRDefault="00753649" w:rsidP="008C3F9B">
      <w:pPr>
        <w:spacing w:after="0" w:line="240" w:lineRule="auto"/>
        <w:jc w:val="both"/>
        <w:rPr>
          <w:rFonts w:ascii="Arial" w:hAnsi="Arial" w:cs="Arial"/>
        </w:rPr>
      </w:pPr>
    </w:p>
    <w:p w14:paraId="4016AB46" w14:textId="77777777" w:rsidR="00753649" w:rsidRDefault="00753649" w:rsidP="008C3F9B">
      <w:pPr>
        <w:spacing w:after="0" w:line="240" w:lineRule="auto"/>
        <w:jc w:val="both"/>
        <w:rPr>
          <w:rFonts w:ascii="Arial" w:hAnsi="Arial" w:cs="Arial"/>
        </w:rPr>
      </w:pPr>
    </w:p>
    <w:p w14:paraId="40B5620A" w14:textId="77777777" w:rsidR="00753649" w:rsidRPr="00D9198E" w:rsidRDefault="00753649" w:rsidP="008C3F9B">
      <w:pPr>
        <w:numPr>
          <w:ins w:id="28" w:author="Marta Julia Diaz Rodriguez" w:date="2007-08-28T17:56:00Z"/>
        </w:numPr>
        <w:spacing w:after="0" w:line="240" w:lineRule="auto"/>
        <w:jc w:val="both"/>
        <w:rPr>
          <w:ins w:id="29" w:author="ariel.matamoros" w:date="2007-08-28T17:56:00Z"/>
          <w:rFonts w:ascii="Arial" w:hAnsi="Arial" w:cs="Arial"/>
        </w:rPr>
      </w:pPr>
      <w:r>
        <w:rPr>
          <w:rFonts w:ascii="Arial" w:hAnsi="Arial" w:cs="Arial"/>
        </w:rPr>
        <w:t>ENCARGANTE                                                                              ENCARGADO</w:t>
      </w:r>
    </w:p>
    <w:p w14:paraId="097EE9A9" w14:textId="77777777" w:rsidR="000811B2" w:rsidRDefault="000811B2" w:rsidP="00C914D8">
      <w:pPr>
        <w:spacing w:after="0" w:line="240" w:lineRule="auto"/>
        <w:jc w:val="both"/>
        <w:rPr>
          <w:b/>
        </w:rPr>
      </w:pPr>
    </w:p>
    <w:p w14:paraId="64D6AB92" w14:textId="77777777" w:rsidR="000811B2" w:rsidRDefault="000811B2" w:rsidP="00C914D8">
      <w:pPr>
        <w:spacing w:after="0" w:line="240" w:lineRule="auto"/>
        <w:jc w:val="both"/>
        <w:rPr>
          <w:b/>
        </w:rPr>
      </w:pPr>
    </w:p>
    <w:p w14:paraId="1A80DC34" w14:textId="77777777" w:rsidR="000811B2" w:rsidRDefault="000811B2" w:rsidP="00C914D8">
      <w:pPr>
        <w:spacing w:after="0" w:line="240" w:lineRule="auto"/>
        <w:jc w:val="both"/>
        <w:rPr>
          <w:b/>
        </w:rPr>
      </w:pPr>
    </w:p>
    <w:p w14:paraId="5C8C7A66" w14:textId="77777777" w:rsidR="00E849B4" w:rsidRPr="00E849B4" w:rsidRDefault="000811B2" w:rsidP="00C914D8">
      <w:pPr>
        <w:spacing w:after="0" w:line="240" w:lineRule="auto"/>
        <w:jc w:val="both"/>
        <w:rPr>
          <w:rFonts w:ascii="ALIMLC+Arial,Bold" w:hAnsi="ALIMLC+Arial,Bold" w:cs="ALIMLC+Arial,Bold"/>
          <w:b/>
          <w:color w:val="000000"/>
        </w:rPr>
      </w:pPr>
      <w:r w:rsidRPr="00754AC0">
        <w:rPr>
          <w:b/>
        </w:rPr>
        <w:tab/>
      </w:r>
      <w:bookmarkStart w:id="30" w:name="_GoBack"/>
      <w:bookmarkEnd w:id="30"/>
    </w:p>
    <w:sectPr w:rsidR="00E849B4" w:rsidRPr="00E849B4" w:rsidSect="00E11D16">
      <w:headerReference w:type="default" r:id="rId7"/>
      <w:footerReference w:type="default" r:id="rId8"/>
      <w:headerReference w:type="first" r:id="rId9"/>
      <w:pgSz w:w="12240" w:h="15840" w:code="1"/>
      <w:pgMar w:top="1701" w:right="900" w:bottom="1701" w:left="1170" w:header="1418" w:footer="1418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CB635" w14:textId="77777777" w:rsidR="009810A0" w:rsidRDefault="009810A0">
      <w:pPr>
        <w:spacing w:after="0" w:line="240" w:lineRule="auto"/>
      </w:pPr>
      <w:r>
        <w:separator/>
      </w:r>
    </w:p>
  </w:endnote>
  <w:endnote w:type="continuationSeparator" w:id="0">
    <w:p w14:paraId="72F7A4A7" w14:textId="77777777" w:rsidR="009810A0" w:rsidRDefault="00981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IMLC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IMM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DE869" w14:textId="77777777" w:rsidR="001D47F3" w:rsidRDefault="00445E3A">
    <w:pPr>
      <w:pStyle w:val="Piedepgina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8797C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9AE62" w14:textId="77777777" w:rsidR="009810A0" w:rsidRDefault="009810A0">
      <w:pPr>
        <w:spacing w:after="0" w:line="240" w:lineRule="auto"/>
      </w:pPr>
      <w:r>
        <w:separator/>
      </w:r>
    </w:p>
  </w:footnote>
  <w:footnote w:type="continuationSeparator" w:id="0">
    <w:p w14:paraId="0DC5691A" w14:textId="77777777" w:rsidR="009810A0" w:rsidRDefault="00981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06C2D" w14:textId="77777777" w:rsidR="00E11D16" w:rsidRDefault="00E11D16">
    <w:pPr>
      <w:pStyle w:val="Encabezado"/>
    </w:pPr>
    <w:r>
      <w:t>[Escriba aquí]</w:t>
    </w:r>
  </w:p>
  <w:p w14:paraId="3162E605" w14:textId="77777777" w:rsidR="00E11D16" w:rsidRDefault="00E11D1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BF8A1" w14:textId="77777777" w:rsidR="00C9290B" w:rsidRPr="00C9290B" w:rsidRDefault="0001090E" w:rsidP="00C9290B">
    <w:pPr>
      <w:tabs>
        <w:tab w:val="center" w:pos="4252"/>
        <w:tab w:val="right" w:pos="8504"/>
      </w:tabs>
      <w:spacing w:after="0" w:line="240" w:lineRule="auto"/>
      <w:jc w:val="both"/>
      <w:rPr>
        <w:rFonts w:ascii="Arial" w:hAnsi="Arial" w:cs="Arial"/>
        <w:b/>
        <w:sz w:val="21"/>
        <w:szCs w:val="21"/>
      </w:rPr>
    </w:pPr>
    <w:r w:rsidRPr="002E260E">
      <w:rPr>
        <w:noProof/>
        <w:highlight w:val="darkGreen"/>
      </w:rPr>
      <w:drawing>
        <wp:inline distT="0" distB="0" distL="0" distR="0" wp14:anchorId="0EF3BA04" wp14:editId="1FE96DF4">
          <wp:extent cx="838200" cy="4667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11D16" w:rsidRPr="002E260E">
      <w:rPr>
        <w:rFonts w:ascii="Arial" w:hAnsi="Arial" w:cs="Arial"/>
        <w:b/>
        <w:sz w:val="21"/>
        <w:szCs w:val="21"/>
        <w:highlight w:val="darkGreen"/>
      </w:rPr>
      <w:t xml:space="preserve"> </w:t>
    </w:r>
    <w:r w:rsidR="00C9290B" w:rsidRPr="00C9290B">
      <w:rPr>
        <w:rFonts w:ascii="Arial" w:hAnsi="Arial" w:cs="Arial"/>
        <w:b/>
        <w:sz w:val="21"/>
        <w:szCs w:val="21"/>
      </w:rPr>
      <w:t>CONTRATO DE OBRA POR ENCARGO</w:t>
    </w:r>
  </w:p>
  <w:p w14:paraId="427E0717" w14:textId="77777777" w:rsidR="00C9290B" w:rsidRPr="00C9290B" w:rsidRDefault="00C9290B" w:rsidP="00C9290B">
    <w:pPr>
      <w:tabs>
        <w:tab w:val="center" w:pos="4252"/>
        <w:tab w:val="right" w:pos="8504"/>
      </w:tabs>
      <w:spacing w:after="0" w:line="240" w:lineRule="auto"/>
      <w:jc w:val="both"/>
      <w:rPr>
        <w:rFonts w:ascii="Arial" w:hAnsi="Arial" w:cs="Arial"/>
        <w:b/>
        <w:sz w:val="21"/>
        <w:szCs w:val="21"/>
      </w:rPr>
    </w:pPr>
    <w:r w:rsidRPr="00C9290B">
      <w:rPr>
        <w:rFonts w:ascii="Arial" w:hAnsi="Arial" w:cs="Arial"/>
        <w:b/>
        <w:sz w:val="21"/>
        <w:szCs w:val="21"/>
      </w:rPr>
      <w:t>SERIE “${titulo}”</w:t>
    </w:r>
  </w:p>
  <w:p w14:paraId="7D81A899" w14:textId="77E2C595" w:rsidR="00E11D16" w:rsidRPr="00E11D16" w:rsidRDefault="00C9290B" w:rsidP="00C9290B">
    <w:pPr>
      <w:tabs>
        <w:tab w:val="center" w:pos="4252"/>
        <w:tab w:val="right" w:pos="8504"/>
      </w:tabs>
      <w:spacing w:after="0" w:line="240" w:lineRule="auto"/>
      <w:jc w:val="both"/>
      <w:rPr>
        <w:sz w:val="21"/>
        <w:szCs w:val="21"/>
      </w:rPr>
    </w:pPr>
    <w:r w:rsidRPr="00C9290B">
      <w:rPr>
        <w:rFonts w:ascii="Arial" w:hAnsi="Arial" w:cs="Arial"/>
        <w:b/>
        <w:sz w:val="21"/>
        <w:szCs w:val="21"/>
      </w:rPr>
      <w:t xml:space="preserve"> </w:t>
    </w:r>
    <w:proofErr w:type="spellStart"/>
    <w:r w:rsidRPr="00C9290B">
      <w:rPr>
        <w:rFonts w:ascii="Arial" w:hAnsi="Arial" w:cs="Arial"/>
        <w:b/>
        <w:sz w:val="21"/>
        <w:szCs w:val="21"/>
      </w:rPr>
      <w:t>RTVC</w:t>
    </w:r>
    <w:proofErr w:type="spellEnd"/>
    <w:r w:rsidRPr="00C9290B">
      <w:rPr>
        <w:rFonts w:ascii="Arial" w:hAnsi="Arial" w:cs="Arial"/>
        <w:b/>
        <w:sz w:val="21"/>
        <w:szCs w:val="21"/>
      </w:rPr>
      <w:t xml:space="preserve"> / SERVI / P ${</w:t>
    </w:r>
    <w:proofErr w:type="spellStart"/>
    <w:r w:rsidRPr="00C9290B">
      <w:rPr>
        <w:rFonts w:ascii="Arial" w:hAnsi="Arial" w:cs="Arial"/>
        <w:b/>
        <w:sz w:val="21"/>
        <w:szCs w:val="21"/>
      </w:rPr>
      <w:t>no_contrato_proyecto</w:t>
    </w:r>
    <w:proofErr w:type="spellEnd"/>
    <w:r w:rsidRPr="00C9290B">
      <w:rPr>
        <w:rFonts w:ascii="Arial" w:hAnsi="Arial" w:cs="Arial"/>
        <w:b/>
        <w:sz w:val="21"/>
        <w:szCs w:val="21"/>
      </w:rPr>
      <w:t>} /${</w:t>
    </w:r>
    <w:proofErr w:type="spellStart"/>
    <w:r w:rsidRPr="00C9290B">
      <w:rPr>
        <w:rFonts w:ascii="Arial" w:hAnsi="Arial" w:cs="Arial"/>
        <w:b/>
        <w:sz w:val="21"/>
        <w:szCs w:val="21"/>
      </w:rPr>
      <w:t>year</w:t>
    </w:r>
    <w:proofErr w:type="spellEnd"/>
    <w:r w:rsidRPr="00C9290B">
      <w:rPr>
        <w:rFonts w:ascii="Arial" w:hAnsi="Arial" w:cs="Arial"/>
        <w:b/>
        <w:sz w:val="21"/>
        <w:szCs w:val="21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437DE"/>
    <w:multiLevelType w:val="hybridMultilevel"/>
    <w:tmpl w:val="DD3CDA7E"/>
    <w:lvl w:ilvl="0" w:tplc="879AB816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E5549D3"/>
    <w:multiLevelType w:val="hybridMultilevel"/>
    <w:tmpl w:val="C290844E"/>
    <w:lvl w:ilvl="0" w:tplc="67A8EFA8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622C75"/>
    <w:multiLevelType w:val="hybridMultilevel"/>
    <w:tmpl w:val="F9A858AC"/>
    <w:lvl w:ilvl="0" w:tplc="DCE017C4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ain">
    <w15:presenceInfo w15:providerId="None" w15:userId="Ala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3B"/>
    <w:rsid w:val="0001090E"/>
    <w:rsid w:val="0001393A"/>
    <w:rsid w:val="00071757"/>
    <w:rsid w:val="000811B2"/>
    <w:rsid w:val="000833CA"/>
    <w:rsid w:val="00085063"/>
    <w:rsid w:val="000A2AF6"/>
    <w:rsid w:val="000A352C"/>
    <w:rsid w:val="000C03C9"/>
    <w:rsid w:val="000E2E55"/>
    <w:rsid w:val="00126974"/>
    <w:rsid w:val="00136829"/>
    <w:rsid w:val="00171935"/>
    <w:rsid w:val="00171B0E"/>
    <w:rsid w:val="00173CCB"/>
    <w:rsid w:val="00182094"/>
    <w:rsid w:val="001D47F3"/>
    <w:rsid w:val="002449EA"/>
    <w:rsid w:val="00253AAD"/>
    <w:rsid w:val="002B6813"/>
    <w:rsid w:val="002E260E"/>
    <w:rsid w:val="00304B79"/>
    <w:rsid w:val="00361089"/>
    <w:rsid w:val="0037566F"/>
    <w:rsid w:val="00380A73"/>
    <w:rsid w:val="0038500D"/>
    <w:rsid w:val="003C5C36"/>
    <w:rsid w:val="003D626C"/>
    <w:rsid w:val="003F0224"/>
    <w:rsid w:val="00426873"/>
    <w:rsid w:val="00445E3A"/>
    <w:rsid w:val="004A278E"/>
    <w:rsid w:val="004C5C23"/>
    <w:rsid w:val="004F3DFA"/>
    <w:rsid w:val="00543C16"/>
    <w:rsid w:val="0058797C"/>
    <w:rsid w:val="005F0FB7"/>
    <w:rsid w:val="00631400"/>
    <w:rsid w:val="00633462"/>
    <w:rsid w:val="006637FD"/>
    <w:rsid w:val="006E05B1"/>
    <w:rsid w:val="00753649"/>
    <w:rsid w:val="00760753"/>
    <w:rsid w:val="00785972"/>
    <w:rsid w:val="007C4D7D"/>
    <w:rsid w:val="007D0CEE"/>
    <w:rsid w:val="00857700"/>
    <w:rsid w:val="008C3F9B"/>
    <w:rsid w:val="008F2DCD"/>
    <w:rsid w:val="0091133D"/>
    <w:rsid w:val="00914F03"/>
    <w:rsid w:val="0096141C"/>
    <w:rsid w:val="00962951"/>
    <w:rsid w:val="009810A0"/>
    <w:rsid w:val="00987D4F"/>
    <w:rsid w:val="009B2800"/>
    <w:rsid w:val="009B3A66"/>
    <w:rsid w:val="009D158E"/>
    <w:rsid w:val="00A028C2"/>
    <w:rsid w:val="00A03F2C"/>
    <w:rsid w:val="00A06226"/>
    <w:rsid w:val="00A06D09"/>
    <w:rsid w:val="00A562B3"/>
    <w:rsid w:val="00AB7300"/>
    <w:rsid w:val="00B21413"/>
    <w:rsid w:val="00B21955"/>
    <w:rsid w:val="00B2313B"/>
    <w:rsid w:val="00B43610"/>
    <w:rsid w:val="00B50341"/>
    <w:rsid w:val="00B62989"/>
    <w:rsid w:val="00B75E3B"/>
    <w:rsid w:val="00C176C9"/>
    <w:rsid w:val="00C31941"/>
    <w:rsid w:val="00C44942"/>
    <w:rsid w:val="00C914D8"/>
    <w:rsid w:val="00C9290B"/>
    <w:rsid w:val="00CA780A"/>
    <w:rsid w:val="00D009EE"/>
    <w:rsid w:val="00D3229F"/>
    <w:rsid w:val="00D40ADB"/>
    <w:rsid w:val="00D43859"/>
    <w:rsid w:val="00D9198E"/>
    <w:rsid w:val="00DE76FB"/>
    <w:rsid w:val="00E11D16"/>
    <w:rsid w:val="00E34232"/>
    <w:rsid w:val="00E36090"/>
    <w:rsid w:val="00E450C6"/>
    <w:rsid w:val="00E849B4"/>
    <w:rsid w:val="00EB6E76"/>
    <w:rsid w:val="00EC4E80"/>
    <w:rsid w:val="00F52848"/>
    <w:rsid w:val="00F847BD"/>
    <w:rsid w:val="00FB2BEE"/>
    <w:rsid w:val="00FB6CF4"/>
    <w:rsid w:val="00FB6FF7"/>
    <w:rsid w:val="00FC4079"/>
    <w:rsid w:val="00FD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89896A"/>
  <w15:docId w15:val="{08DCD38B-2C92-48A0-AF50-62CB03A3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CU" w:eastAsia="es-C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B75E3B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PiedepginaCar">
    <w:name w:val="Pie de página Car"/>
    <w:link w:val="Piedepgina"/>
    <w:uiPriority w:val="99"/>
    <w:rsid w:val="00B75E3B"/>
    <w:rPr>
      <w:rFonts w:ascii="Times New Roman" w:eastAsia="Times New Roman" w:hAnsi="Times New Roman" w:cs="Times New Roman"/>
      <w:sz w:val="24"/>
      <w:szCs w:val="20"/>
    </w:rPr>
  </w:style>
  <w:style w:type="character" w:styleId="Nmerodepgina">
    <w:name w:val="page number"/>
    <w:uiPriority w:val="99"/>
    <w:rsid w:val="00B75E3B"/>
    <w:rPr>
      <w:rFonts w:cs="Times New Roman"/>
    </w:rPr>
  </w:style>
  <w:style w:type="character" w:customStyle="1" w:styleId="DeltaViewInsertion">
    <w:name w:val="DeltaView Insertion"/>
    <w:rsid w:val="00B75E3B"/>
    <w:rPr>
      <w:color w:val="0000FF"/>
      <w:spacing w:val="0"/>
      <w:u w:val="double"/>
    </w:rPr>
  </w:style>
  <w:style w:type="paragraph" w:customStyle="1" w:styleId="Default">
    <w:name w:val="Default"/>
    <w:rsid w:val="00E849B4"/>
    <w:pPr>
      <w:autoSpaceDE w:val="0"/>
      <w:autoSpaceDN w:val="0"/>
      <w:adjustRightInd w:val="0"/>
    </w:pPr>
    <w:rPr>
      <w:rFonts w:ascii="ALIMLC+Arial,Bold" w:hAnsi="ALIMLC+Arial,Bold" w:cs="ALIMLC+Arial,Bold"/>
      <w:color w:val="000000"/>
      <w:sz w:val="24"/>
      <w:szCs w:val="24"/>
      <w:lang w:val="es-ES" w:eastAsia="es-ES"/>
    </w:rPr>
  </w:style>
  <w:style w:type="paragraph" w:styleId="Textoindependiente">
    <w:name w:val="Body Text"/>
    <w:basedOn w:val="Default"/>
    <w:next w:val="Default"/>
    <w:link w:val="TextoindependienteCar"/>
    <w:uiPriority w:val="99"/>
    <w:rsid w:val="00E849B4"/>
    <w:rPr>
      <w:rFonts w:cs="Times New Roman"/>
      <w:color w:val="auto"/>
    </w:rPr>
  </w:style>
  <w:style w:type="character" w:customStyle="1" w:styleId="TextoindependienteCar">
    <w:name w:val="Texto independiente Car"/>
    <w:link w:val="Textoindependiente"/>
    <w:uiPriority w:val="99"/>
    <w:rsid w:val="00E849B4"/>
    <w:rPr>
      <w:rFonts w:ascii="ALIMLC+Arial,Bold" w:hAnsi="ALIMLC+Arial,Bold"/>
      <w:sz w:val="24"/>
      <w:szCs w:val="24"/>
    </w:rPr>
  </w:style>
  <w:style w:type="paragraph" w:styleId="Prrafodelista">
    <w:name w:val="List Paragraph"/>
    <w:basedOn w:val="Normal"/>
    <w:uiPriority w:val="34"/>
    <w:qFormat/>
    <w:rsid w:val="006637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0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09E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11D1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11D16"/>
    <w:rPr>
      <w:sz w:val="22"/>
      <w:szCs w:val="22"/>
    </w:rPr>
  </w:style>
  <w:style w:type="character" w:styleId="Refdecomentario">
    <w:name w:val="annotation reference"/>
    <w:uiPriority w:val="99"/>
    <w:semiHidden/>
    <w:unhideWhenUsed/>
    <w:rsid w:val="00173C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3CC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3CCB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73CC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73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1353</Words>
  <Characters>7446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RTVC</Company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cp:lastModifiedBy>Alain</cp:lastModifiedBy>
  <cp:revision>12</cp:revision>
  <cp:lastPrinted>2019-11-26T23:47:00Z</cp:lastPrinted>
  <dcterms:created xsi:type="dcterms:W3CDTF">2020-11-12T03:27:00Z</dcterms:created>
  <dcterms:modified xsi:type="dcterms:W3CDTF">2020-11-12T04:40:00Z</dcterms:modified>
</cp:coreProperties>
</file>